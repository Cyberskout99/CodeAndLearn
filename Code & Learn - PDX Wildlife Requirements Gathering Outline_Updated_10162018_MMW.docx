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547F7" w14:textId="194DF0E1" w:rsidR="00A00A73" w:rsidRDefault="00A00A73">
      <w:r>
        <w:t>PDX Wildlife – Basic Requirements</w:t>
      </w:r>
    </w:p>
    <w:p w14:paraId="1BAB6B44" w14:textId="4263A004" w:rsidR="00A00A73" w:rsidRPr="00B44B50" w:rsidRDefault="00A00A73" w:rsidP="00A00A73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B44B50">
        <w:rPr>
          <w:b/>
          <w:color w:val="FF0000"/>
        </w:rPr>
        <w:t>Inputs</w:t>
      </w:r>
    </w:p>
    <w:p w14:paraId="02FE9CF6" w14:textId="0BB8EF99" w:rsidR="00A00A73" w:rsidRDefault="00A00A73" w:rsidP="00A00A73">
      <w:pPr>
        <w:pStyle w:val="ListParagraph"/>
        <w:numPr>
          <w:ilvl w:val="1"/>
          <w:numId w:val="1"/>
        </w:numPr>
      </w:pPr>
      <w:r w:rsidRPr="00A00A73">
        <w:rPr>
          <w:b/>
        </w:rPr>
        <w:t>Use cases</w:t>
      </w:r>
      <w:r>
        <w:t xml:space="preserve"> for which data will be collected.  Below are a few of the use cases that were discussed with Meghan during an initial scoping call.</w:t>
      </w:r>
    </w:p>
    <w:p w14:paraId="39F090FC" w14:textId="7B57DE52" w:rsidR="00A00A73" w:rsidRDefault="00A00A73" w:rsidP="00A00A73">
      <w:pPr>
        <w:pStyle w:val="ListParagraph"/>
        <w:numPr>
          <w:ilvl w:val="2"/>
          <w:numId w:val="1"/>
        </w:numPr>
      </w:pPr>
      <w:r>
        <w:t>Lab Test</w:t>
      </w:r>
      <w:r w:rsidR="00884F77">
        <w:t xml:space="preserve"> Data Collection </w:t>
      </w:r>
    </w:p>
    <w:p w14:paraId="4910984A" w14:textId="716222A1" w:rsidR="00A00A73" w:rsidRDefault="00A00A73" w:rsidP="00A00A73">
      <w:pPr>
        <w:pStyle w:val="ListParagraph"/>
        <w:numPr>
          <w:ilvl w:val="2"/>
          <w:numId w:val="1"/>
        </w:numPr>
      </w:pPr>
      <w:r>
        <w:t>Cage Changes</w:t>
      </w:r>
    </w:p>
    <w:p w14:paraId="05AF3A68" w14:textId="00358D7C" w:rsidR="00A00A73" w:rsidRDefault="00A00A73" w:rsidP="00A00A73">
      <w:pPr>
        <w:pStyle w:val="ListParagraph"/>
        <w:numPr>
          <w:ilvl w:val="2"/>
          <w:numId w:val="1"/>
        </w:numPr>
      </w:pPr>
      <w:r>
        <w:t>Breeding Events</w:t>
      </w:r>
    </w:p>
    <w:p w14:paraId="0C87DA13" w14:textId="4DD145A0" w:rsidR="00A00A73" w:rsidRDefault="00A00A73" w:rsidP="00A00A73">
      <w:pPr>
        <w:pStyle w:val="ListParagraph"/>
        <w:numPr>
          <w:ilvl w:val="2"/>
          <w:numId w:val="1"/>
        </w:numPr>
      </w:pPr>
      <w:r>
        <w:t>Behavioral Data</w:t>
      </w:r>
    </w:p>
    <w:p w14:paraId="0AFB98BB" w14:textId="39F7410E" w:rsidR="00A00A73" w:rsidRDefault="00A00A73" w:rsidP="00A00A73">
      <w:pPr>
        <w:pStyle w:val="ListParagraph"/>
        <w:numPr>
          <w:ilvl w:val="1"/>
          <w:numId w:val="1"/>
        </w:numPr>
      </w:pPr>
      <w:r w:rsidRPr="00A00A73">
        <w:rPr>
          <w:b/>
        </w:rPr>
        <w:t>Specific data</w:t>
      </w:r>
      <w:r>
        <w:t xml:space="preserve"> that should be collected for each use case, including required (yes/no)</w:t>
      </w:r>
    </w:p>
    <w:p w14:paraId="711EEA5D" w14:textId="60800C87" w:rsidR="00A00A73" w:rsidRDefault="00A00A73" w:rsidP="00A00A73">
      <w:pPr>
        <w:pStyle w:val="ListParagraph"/>
        <w:numPr>
          <w:ilvl w:val="2"/>
          <w:numId w:val="1"/>
        </w:numPr>
      </w:pPr>
      <w:commentRangeStart w:id="0"/>
      <w:r w:rsidRPr="00884F77">
        <w:rPr>
          <w:color w:val="00B050"/>
        </w:rPr>
        <w:t>Lab Tests</w:t>
      </w:r>
      <w:r>
        <w:t xml:space="preserve"> – ID, Date, Time, Lab Name, Lab Value, Interpretation, etc.</w:t>
      </w:r>
      <w:commentRangeEnd w:id="0"/>
      <w:r w:rsidR="00E87E42">
        <w:rPr>
          <w:rStyle w:val="CommentReference"/>
        </w:rPr>
        <w:commentReference w:id="0"/>
      </w:r>
    </w:p>
    <w:p w14:paraId="721BD32B" w14:textId="6F949E61" w:rsidR="008612B6" w:rsidRDefault="00A00A73" w:rsidP="00BB78A8">
      <w:pPr>
        <w:pStyle w:val="ListParagraph"/>
        <w:numPr>
          <w:ilvl w:val="2"/>
          <w:numId w:val="1"/>
        </w:numPr>
      </w:pPr>
      <w:r w:rsidRPr="00884F77">
        <w:rPr>
          <w:color w:val="00B050"/>
        </w:rPr>
        <w:t xml:space="preserve">Cage </w:t>
      </w:r>
      <w:r w:rsidR="005D309A" w:rsidRPr="00884F77">
        <w:rPr>
          <w:color w:val="00B050"/>
        </w:rPr>
        <w:t>Housing</w:t>
      </w:r>
      <w:r w:rsidRPr="00884F77">
        <w:rPr>
          <w:color w:val="00B050"/>
        </w:rPr>
        <w:t xml:space="preserve"> </w:t>
      </w:r>
      <w:r>
        <w:t xml:space="preserve">– ID, </w:t>
      </w:r>
      <w:commentRangeStart w:id="1"/>
      <w:r>
        <w:t>Date, Time</w:t>
      </w:r>
      <w:commentRangeEnd w:id="1"/>
      <w:r w:rsidR="002061E7">
        <w:rPr>
          <w:rStyle w:val="CommentReference"/>
        </w:rPr>
        <w:commentReference w:id="1"/>
      </w:r>
      <w:r>
        <w:t xml:space="preserve">, Cage </w:t>
      </w:r>
      <w:del w:id="2" w:author="Meghan Martin-Wintle" w:date="2018-10-16T09:18:00Z">
        <w:r w:rsidDel="00BB78A8">
          <w:delText>#, Cage Location</w:delText>
        </w:r>
      </w:del>
      <w:ins w:id="3" w:author="Meghan Martin-Wintle" w:date="2018-10-16T09:18:00Z">
        <w:r w:rsidR="00BB78A8">
          <w:t>ID</w:t>
        </w:r>
      </w:ins>
      <w:r>
        <w:t>, Facility, etc.</w:t>
      </w:r>
    </w:p>
    <w:p w14:paraId="2BD6BB98" w14:textId="5C8FFD27" w:rsidR="00A00A73" w:rsidRDefault="00884F77" w:rsidP="00A00A73">
      <w:pPr>
        <w:pStyle w:val="ListParagraph"/>
        <w:numPr>
          <w:ilvl w:val="2"/>
          <w:numId w:val="1"/>
        </w:numPr>
        <w:rPr>
          <w:ins w:id="4" w:author="Meghan Martin-Wintle" w:date="2018-10-16T08:29:00Z"/>
        </w:rPr>
      </w:pPr>
      <w:r w:rsidRPr="00884F77">
        <w:rPr>
          <w:color w:val="00B050"/>
        </w:rPr>
        <w:t>Reproductive</w:t>
      </w:r>
      <w:r w:rsidR="00A00A73" w:rsidRPr="00884F77">
        <w:rPr>
          <w:color w:val="00B050"/>
        </w:rPr>
        <w:t xml:space="preserve"> Events</w:t>
      </w:r>
      <w:r w:rsidR="00A00A73">
        <w:t xml:space="preserve"> – Animal 1 ID, Animal 2 ID, Date, Time, Facility, Outcome</w:t>
      </w:r>
      <w:r>
        <w:t xml:space="preserve"> (intromission (pregnancy), non-pregnancy, </w:t>
      </w:r>
      <w:proofErr w:type="spellStart"/>
      <w:r>
        <w:t>pseudopregancy</w:t>
      </w:r>
      <w:proofErr w:type="spellEnd"/>
      <w:r>
        <w:t>/other), litter size, abandoned</w:t>
      </w:r>
    </w:p>
    <w:p w14:paraId="1E3BAE02" w14:textId="4D19092E" w:rsidR="008762D3" w:rsidRDefault="008762D3" w:rsidP="00A00A73">
      <w:pPr>
        <w:pStyle w:val="ListParagraph"/>
        <w:numPr>
          <w:ilvl w:val="2"/>
          <w:numId w:val="1"/>
        </w:numPr>
      </w:pPr>
      <w:ins w:id="5" w:author="Meghan Martin-Wintle" w:date="2018-10-16T08:29:00Z">
        <w:r w:rsidRPr="008762D3">
          <w:t>Year</w:t>
        </w:r>
        <w:r>
          <w:t xml:space="preserve">, </w:t>
        </w:r>
        <w:r w:rsidRPr="008762D3">
          <w:t>Date</w:t>
        </w:r>
        <w:r>
          <w:t xml:space="preserve">, </w:t>
        </w:r>
      </w:ins>
      <w:ins w:id="6" w:author="Meghan Martin-Wintle" w:date="2018-10-16T08:34:00Z">
        <w:r w:rsidR="00E87E42">
          <w:t xml:space="preserve">Start </w:t>
        </w:r>
      </w:ins>
      <w:ins w:id="7" w:author="Meghan Martin-Wintle" w:date="2018-10-16T08:29:00Z">
        <w:r w:rsidRPr="008762D3">
          <w:t>Time</w:t>
        </w:r>
      </w:ins>
      <w:ins w:id="8" w:author="Meghan Martin-Wintle" w:date="2018-10-16T08:38:00Z">
        <w:r w:rsidR="00E87E42">
          <w:t xml:space="preserve"> </w:t>
        </w:r>
        <w:r w:rsidR="00E87E42">
          <w:t>(</w:t>
        </w:r>
        <w:proofErr w:type="spellStart"/>
        <w:r w:rsidR="00E87E42" w:rsidRPr="008762D3">
          <w:t>hh:mm:ss</w:t>
        </w:r>
        <w:proofErr w:type="spellEnd"/>
        <w:r w:rsidR="00E87E42" w:rsidRPr="008762D3">
          <w:t>)</w:t>
        </w:r>
      </w:ins>
      <w:ins w:id="9" w:author="Meghan Martin-Wintle" w:date="2018-10-16T08:29:00Z">
        <w:r>
          <w:t>, Animal ID1, Animal ID2</w:t>
        </w:r>
      </w:ins>
      <w:ins w:id="10" w:author="Meghan Martin-Wintle" w:date="2018-10-16T08:30:00Z">
        <w:r>
          <w:t xml:space="preserve"> (possibly none</w:t>
        </w:r>
      </w:ins>
      <w:ins w:id="11" w:author="Meghan Martin-Wintle" w:date="2018-10-16T09:16:00Z">
        <w:r w:rsidR="00BB78A8">
          <w:t xml:space="preserve"> or NA</w:t>
        </w:r>
      </w:ins>
      <w:ins w:id="12" w:author="Meghan Martin-Wintle" w:date="2018-10-16T08:30:00Z">
        <w:r>
          <w:t xml:space="preserve"> w/ electroejaculation</w:t>
        </w:r>
      </w:ins>
      <w:ins w:id="13" w:author="Meghan Martin-Wintle" w:date="2018-10-16T09:17:00Z">
        <w:r w:rsidR="00BB78A8">
          <w:t xml:space="preserve"> but would be semen ID if AI</w:t>
        </w:r>
      </w:ins>
      <w:ins w:id="14" w:author="Meghan Martin-Wintle" w:date="2018-10-16T08:30:00Z">
        <w:r>
          <w:t>)</w:t>
        </w:r>
      </w:ins>
      <w:ins w:id="15" w:author="Meghan Martin-Wintle" w:date="2018-10-16T08:29:00Z">
        <w:r>
          <w:t>,</w:t>
        </w:r>
      </w:ins>
      <w:ins w:id="16" w:author="Meghan Martin-Wintle" w:date="2018-10-16T08:30:00Z">
        <w:r>
          <w:t xml:space="preserve"> </w:t>
        </w:r>
      </w:ins>
      <w:ins w:id="17" w:author="Meghan Martin-Wintle" w:date="2018-10-16T08:29:00Z">
        <w:r w:rsidRPr="008762D3">
          <w:t>Procedure</w:t>
        </w:r>
      </w:ins>
      <w:ins w:id="18" w:author="Meghan Martin-Wintle" w:date="2018-10-16T08:30:00Z">
        <w:r>
          <w:t xml:space="preserve"> (Natural Mating, Artificial Insemination, Electroejaculat</w:t>
        </w:r>
      </w:ins>
      <w:ins w:id="19" w:author="Meghan Martin-Wintle" w:date="2018-10-16T08:31:00Z">
        <w:r>
          <w:t xml:space="preserve">ion), </w:t>
        </w:r>
      </w:ins>
      <w:commentRangeStart w:id="20"/>
      <w:proofErr w:type="spellStart"/>
      <w:ins w:id="21" w:author="Meghan Martin-Wintle" w:date="2018-10-16T08:29:00Z">
        <w:r w:rsidRPr="008762D3">
          <w:t>Num</w:t>
        </w:r>
        <w:proofErr w:type="spellEnd"/>
        <w:r w:rsidRPr="008762D3">
          <w:t>._</w:t>
        </w:r>
        <w:proofErr w:type="spellStart"/>
        <w:r w:rsidRPr="008762D3">
          <w:t>people_pres</w:t>
        </w:r>
      </w:ins>
      <w:ins w:id="22" w:author="Meghan Martin-Wintle" w:date="2018-10-16T08:31:00Z">
        <w:r>
          <w:t>ent</w:t>
        </w:r>
        <w:proofErr w:type="spellEnd"/>
        <w:r>
          <w:t>, Breeding Location (</w:t>
        </w:r>
      </w:ins>
      <w:ins w:id="23" w:author="Meghan Martin-Wintle" w:date="2018-10-16T08:29:00Z">
        <w:r w:rsidRPr="008762D3">
          <w:t>Inside/outside</w:t>
        </w:r>
      </w:ins>
      <w:ins w:id="24" w:author="Meghan Martin-Wintle" w:date="2018-10-16T08:31:00Z">
        <w:r>
          <w:t xml:space="preserve">), </w:t>
        </w:r>
      </w:ins>
      <w:proofErr w:type="spellStart"/>
      <w:ins w:id="25" w:author="Meghan Martin-Wintle" w:date="2018-10-16T08:29:00Z">
        <w:r>
          <w:t>Pen_</w:t>
        </w:r>
      </w:ins>
      <w:ins w:id="26" w:author="Meghan Martin-Wintle" w:date="2018-10-16T08:31:00Z">
        <w:r>
          <w:t>ID</w:t>
        </w:r>
        <w:proofErr w:type="spellEnd"/>
        <w:r>
          <w:t xml:space="preserve">,  </w:t>
        </w:r>
        <w:proofErr w:type="spellStart"/>
        <w:r w:rsidRPr="008762D3">
          <w:t>Home_pen</w:t>
        </w:r>
      </w:ins>
      <w:ins w:id="27" w:author="Meghan Martin-Wintle" w:date="2018-10-16T08:32:00Z">
        <w:r>
          <w:t>_of_M</w:t>
        </w:r>
        <w:proofErr w:type="spellEnd"/>
        <w:r>
          <w:t xml:space="preserve">/F, </w:t>
        </w:r>
      </w:ins>
      <w:ins w:id="28" w:author="Meghan Martin-Wintle" w:date="2018-10-16T08:29:00Z">
        <w:r w:rsidRPr="008762D3">
          <w:t>Video</w:t>
        </w:r>
      </w:ins>
      <w:ins w:id="29" w:author="Meghan Martin-Wintle" w:date="2018-10-16T08:32:00Z">
        <w:r>
          <w:t xml:space="preserve"> Taken (Y/N), </w:t>
        </w:r>
      </w:ins>
      <w:ins w:id="30" w:author="Meghan Martin-Wintle" w:date="2018-10-16T08:33:00Z">
        <w:r>
          <w:t xml:space="preserve">Separated due to aggression (Y/N), </w:t>
        </w:r>
      </w:ins>
      <w:proofErr w:type="spellStart"/>
      <w:ins w:id="31" w:author="Meghan Martin-Wintle" w:date="2018-10-16T08:29:00Z">
        <w:r w:rsidRPr="008762D3">
          <w:t>Intro</w:t>
        </w:r>
      </w:ins>
      <w:ins w:id="32" w:author="Meghan Martin-Wintle" w:date="2018-10-16T08:33:00Z">
        <w:r w:rsidR="00E87E42">
          <w:t>mission</w:t>
        </w:r>
      </w:ins>
      <w:ins w:id="33" w:author="Meghan Martin-Wintle" w:date="2018-10-16T08:29:00Z">
        <w:r w:rsidRPr="008762D3">
          <w:t>_Success</w:t>
        </w:r>
      </w:ins>
      <w:proofErr w:type="spellEnd"/>
      <w:ins w:id="34" w:author="Meghan Martin-Wintle" w:date="2018-10-16T08:33:00Z">
        <w:r>
          <w:t xml:space="preserve"> (Y/N), </w:t>
        </w:r>
      </w:ins>
      <w:proofErr w:type="spellStart"/>
      <w:ins w:id="35" w:author="Meghan Martin-Wintle" w:date="2018-10-16T08:35:00Z">
        <w:r w:rsidR="00E87E42" w:rsidRPr="008762D3">
          <w:t>Intromission_</w:t>
        </w:r>
        <w:r w:rsidR="00E87E42">
          <w:t>Start_Time</w:t>
        </w:r>
        <w:proofErr w:type="spellEnd"/>
        <w:r w:rsidR="00E87E42">
          <w:t xml:space="preserve"> (</w:t>
        </w:r>
        <w:proofErr w:type="spellStart"/>
        <w:r w:rsidR="00E87E42" w:rsidRPr="008762D3">
          <w:t>hh:mm:ss</w:t>
        </w:r>
        <w:proofErr w:type="spellEnd"/>
        <w:r w:rsidR="00E87E42" w:rsidRPr="008762D3">
          <w:t>)</w:t>
        </w:r>
        <w:r w:rsidR="00E87E42">
          <w:t>,</w:t>
        </w:r>
      </w:ins>
      <w:ins w:id="36" w:author="Meghan Martin-Wintle" w:date="2018-10-16T08:36:00Z">
        <w:r w:rsidR="00E87E42">
          <w:t xml:space="preserve"> </w:t>
        </w:r>
        <w:proofErr w:type="spellStart"/>
        <w:r w:rsidR="00E87E42" w:rsidRPr="008762D3">
          <w:t>Intromission_</w:t>
        </w:r>
        <w:r w:rsidR="00E87E42">
          <w:t>End</w:t>
        </w:r>
        <w:r w:rsidR="00E87E42">
          <w:t>_Time</w:t>
        </w:r>
        <w:proofErr w:type="spellEnd"/>
        <w:r w:rsidR="00E87E42">
          <w:t xml:space="preserve"> (</w:t>
        </w:r>
        <w:proofErr w:type="spellStart"/>
        <w:r w:rsidR="00E87E42" w:rsidRPr="008762D3">
          <w:t>hh:mm:ss</w:t>
        </w:r>
        <w:proofErr w:type="spellEnd"/>
        <w:r w:rsidR="00E87E42" w:rsidRPr="008762D3">
          <w:t>)</w:t>
        </w:r>
      </w:ins>
      <w:ins w:id="37" w:author="Meghan Martin-Wintle" w:date="2018-10-16T08:37:00Z">
        <w:r w:rsidR="00E87E42">
          <w:t>, End Time</w:t>
        </w:r>
      </w:ins>
      <w:ins w:id="38" w:author="Meghan Martin-Wintle" w:date="2018-10-16T08:38:00Z">
        <w:r w:rsidR="00E87E42">
          <w:t xml:space="preserve"> </w:t>
        </w:r>
        <w:r w:rsidR="00E87E42">
          <w:t>(</w:t>
        </w:r>
        <w:proofErr w:type="spellStart"/>
        <w:r w:rsidR="00E87E42" w:rsidRPr="008762D3">
          <w:t>hh:mm:ss</w:t>
        </w:r>
        <w:proofErr w:type="spellEnd"/>
        <w:r w:rsidR="00E87E42" w:rsidRPr="008762D3">
          <w:t>)</w:t>
        </w:r>
      </w:ins>
      <w:ins w:id="39" w:author="Meghan Martin-Wintle" w:date="2018-10-16T09:14:00Z">
        <w:r w:rsidR="00BB78A8">
          <w:t xml:space="preserve">, </w:t>
        </w:r>
        <w:commentRangeStart w:id="40"/>
        <w:r w:rsidR="00BB78A8">
          <w:t xml:space="preserve">Pregnancy (Y/N), Pseudopregnancy (Y/N), rest could be obtained from the studbook info (even the pregnancy but not Pseudopregnancy). </w:t>
        </w:r>
      </w:ins>
      <w:ins w:id="41" w:author="Meghan Martin-Wintle" w:date="2018-10-16T08:37:00Z">
        <w:r w:rsidR="00E87E42">
          <w:t xml:space="preserve"> </w:t>
        </w:r>
      </w:ins>
      <w:commentRangeEnd w:id="20"/>
      <w:ins w:id="42" w:author="Meghan Martin-Wintle" w:date="2018-10-16T08:38:00Z">
        <w:r w:rsidR="00E87E42">
          <w:rPr>
            <w:rStyle w:val="CommentReference"/>
          </w:rPr>
          <w:commentReference w:id="20"/>
        </w:r>
      </w:ins>
      <w:commentRangeEnd w:id="40"/>
      <w:ins w:id="43" w:author="Meghan Martin-Wintle" w:date="2018-10-16T09:15:00Z">
        <w:r w:rsidR="00BB78A8">
          <w:rPr>
            <w:rStyle w:val="CommentReference"/>
          </w:rPr>
          <w:commentReference w:id="40"/>
        </w:r>
      </w:ins>
    </w:p>
    <w:p w14:paraId="67196D8E" w14:textId="670CBCE1" w:rsidR="00A00A73" w:rsidRDefault="00A00A73" w:rsidP="00A00A73">
      <w:pPr>
        <w:pStyle w:val="ListParagraph"/>
        <w:numPr>
          <w:ilvl w:val="2"/>
          <w:numId w:val="1"/>
        </w:numPr>
        <w:rPr>
          <w:ins w:id="44" w:author="Meghan Martin-Wintle" w:date="2018-10-16T08:27:00Z"/>
        </w:rPr>
      </w:pPr>
      <w:r w:rsidRPr="00884F77">
        <w:rPr>
          <w:color w:val="00B050"/>
        </w:rPr>
        <w:t xml:space="preserve">Behavioral Data </w:t>
      </w:r>
      <w:r>
        <w:t xml:space="preserve">– </w:t>
      </w:r>
      <w:r w:rsidR="00884F77">
        <w:t xml:space="preserve">Animal </w:t>
      </w:r>
      <w:r>
        <w:t>ID, Date, Time, Facility, Behavior, etc.</w:t>
      </w:r>
      <w:r w:rsidR="00884F77">
        <w:t xml:space="preserve">, linked to Enviro Data, Observer ID, </w:t>
      </w:r>
      <w:proofErr w:type="gramStart"/>
      <w:r w:rsidR="00884F77">
        <w:t>1 hour</w:t>
      </w:r>
      <w:proofErr w:type="gramEnd"/>
      <w:r w:rsidR="00884F77">
        <w:t xml:space="preserve"> Observation Period</w:t>
      </w:r>
      <w:r w:rsidR="004F1B73">
        <w:t xml:space="preserve">, sometimes multiple </w:t>
      </w:r>
      <w:proofErr w:type="spellStart"/>
      <w:r w:rsidR="004F1B73">
        <w:t>obs</w:t>
      </w:r>
      <w:proofErr w:type="spellEnd"/>
      <w:r w:rsidR="004F1B73">
        <w:t xml:space="preserve"> for same animal, Different Types of Observations</w:t>
      </w:r>
      <w:r w:rsidR="00083647">
        <w:t xml:space="preserve"> (maternal, peeking, etc.)</w:t>
      </w:r>
    </w:p>
    <w:p w14:paraId="27576CCD" w14:textId="509D5FFB" w:rsidR="008762D3" w:rsidRDefault="008612B6" w:rsidP="008612B6">
      <w:pPr>
        <w:pStyle w:val="ListParagraph"/>
        <w:numPr>
          <w:ilvl w:val="2"/>
          <w:numId w:val="1"/>
        </w:numPr>
        <w:rPr>
          <w:ins w:id="45" w:author="Meghan Martin-Wintle" w:date="2018-10-16T09:33:00Z"/>
        </w:rPr>
      </w:pPr>
      <w:commentRangeStart w:id="46"/>
      <w:ins w:id="47" w:author="Meghan Martin-Wintle" w:date="2018-10-16T09:09:00Z">
        <w:r w:rsidRPr="008612B6">
          <w:t>Observer</w:t>
        </w:r>
        <w:r>
          <w:t xml:space="preserve"> ID</w:t>
        </w:r>
        <w:commentRangeEnd w:id="46"/>
        <w:r>
          <w:rPr>
            <w:rStyle w:val="CommentReference"/>
          </w:rPr>
          <w:commentReference w:id="46"/>
        </w:r>
        <w:r>
          <w:t xml:space="preserve">, </w:t>
        </w:r>
      </w:ins>
      <w:ins w:id="48" w:author="Meghan Martin-Wintle" w:date="2018-10-16T08:28:00Z">
        <w:r w:rsidR="008762D3">
          <w:t xml:space="preserve">Behavioral Observation Type (Breeding, </w:t>
        </w:r>
      </w:ins>
      <w:ins w:id="49" w:author="Meghan Martin-Wintle" w:date="2018-10-16T09:33:00Z">
        <w:r w:rsidR="008D2DD0">
          <w:t xml:space="preserve">Male-Male Competition, </w:t>
        </w:r>
      </w:ins>
      <w:ins w:id="50" w:author="Meghan Martin-Wintle" w:date="2018-10-16T08:28:00Z">
        <w:r w:rsidR="008762D3">
          <w:t>Stereotype, Personality, Maternal Care),</w:t>
        </w:r>
      </w:ins>
      <w:ins w:id="51" w:author="Meghan Martin-Wintle" w:date="2018-10-16T09:07:00Z">
        <w:r>
          <w:t xml:space="preserve"> </w:t>
        </w:r>
        <w:commentRangeStart w:id="52"/>
        <w:r>
          <w:t>Trail Type (</w:t>
        </w:r>
        <w:proofErr w:type="spellStart"/>
        <w:r w:rsidRPr="008612B6">
          <w:t>Premate</w:t>
        </w:r>
        <w:proofErr w:type="spellEnd"/>
        <w:r w:rsidRPr="008612B6">
          <w:t xml:space="preserve"> Uncategorized</w:t>
        </w:r>
        <w:r>
          <w:t xml:space="preserve">, </w:t>
        </w:r>
        <w:r w:rsidRPr="008612B6">
          <w:t>Pre-move control</w:t>
        </w:r>
        <w:r>
          <w:t xml:space="preserve">, </w:t>
        </w:r>
        <w:r w:rsidRPr="008612B6">
          <w:t>Female inside control</w:t>
        </w:r>
        <w:r>
          <w:t xml:space="preserve">, </w:t>
        </w:r>
        <w:r w:rsidRPr="008612B6">
          <w:t>Post-move control</w:t>
        </w:r>
        <w:r>
          <w:t xml:space="preserve">, </w:t>
        </w:r>
        <w:r w:rsidRPr="008612B6">
          <w:t>Pre-move experimental</w:t>
        </w:r>
        <w:r>
          <w:t xml:space="preserve">, </w:t>
        </w:r>
        <w:r w:rsidRPr="008612B6">
          <w:t>Male-male competition experimental</w:t>
        </w:r>
        <w:r>
          <w:t xml:space="preserve">, </w:t>
        </w:r>
        <w:r w:rsidRPr="008612B6">
          <w:t>Post-move experimental</w:t>
        </w:r>
        <w:r>
          <w:t>)</w:t>
        </w:r>
      </w:ins>
      <w:ins w:id="53" w:author="Meghan Martin-Wintle" w:date="2018-10-16T08:28:00Z">
        <w:r w:rsidR="008762D3">
          <w:t xml:space="preserve"> </w:t>
        </w:r>
      </w:ins>
      <w:commentRangeEnd w:id="52"/>
      <w:ins w:id="54" w:author="Meghan Martin-Wintle" w:date="2018-10-16T09:08:00Z">
        <w:r>
          <w:rPr>
            <w:rStyle w:val="CommentReference"/>
          </w:rPr>
          <w:commentReference w:id="52"/>
        </w:r>
      </w:ins>
      <w:commentRangeStart w:id="55"/>
      <w:ins w:id="56" w:author="Meghan Martin-Wintle" w:date="2018-10-16T09:02:00Z">
        <w:r w:rsidRPr="008612B6">
          <w:t>Date</w:t>
        </w:r>
        <w:r>
          <w:t xml:space="preserve">, </w:t>
        </w:r>
        <w:r w:rsidRPr="008612B6">
          <w:t>Weather condition</w:t>
        </w:r>
        <w:r>
          <w:t xml:space="preserve"> </w:t>
        </w:r>
      </w:ins>
      <w:ins w:id="57" w:author="Meghan Martin-Wintle" w:date="2018-10-16T09:03:00Z">
        <w:r>
          <w:t>(</w:t>
        </w:r>
      </w:ins>
      <w:ins w:id="58" w:author="Meghan Martin-Wintle" w:date="2018-10-16T09:04:00Z">
        <w:r>
          <w:t>cloudy, partly cloudy, partly sunny, sunny, rain, snow)</w:t>
        </w:r>
      </w:ins>
      <w:ins w:id="59" w:author="Meghan Martin-Wintle" w:date="2018-10-16T09:05:00Z">
        <w:r>
          <w:t xml:space="preserve">, </w:t>
        </w:r>
      </w:ins>
      <w:ins w:id="60" w:author="Meghan Martin-Wintle" w:date="2018-10-16T09:02:00Z">
        <w:r w:rsidRPr="008612B6">
          <w:t>Air Quality Code</w:t>
        </w:r>
      </w:ins>
      <w:ins w:id="61" w:author="Meghan Martin-Wintle" w:date="2018-10-16T09:05:00Z">
        <w:r>
          <w:t xml:space="preserve"> (from </w:t>
        </w:r>
        <w:proofErr w:type="spellStart"/>
        <w:r>
          <w:t>iphone</w:t>
        </w:r>
        <w:proofErr w:type="spellEnd"/>
        <w:r>
          <w:t>),</w:t>
        </w:r>
      </w:ins>
      <w:ins w:id="62" w:author="Meghan Martin-Wintle" w:date="2018-10-16T09:02:00Z">
        <w:r w:rsidRPr="008612B6">
          <w:t xml:space="preserve">Temp Phone </w:t>
        </w:r>
        <w:proofErr w:type="spellStart"/>
        <w:r w:rsidRPr="008612B6">
          <w:t>F°</w:t>
        </w:r>
      </w:ins>
      <w:ins w:id="63" w:author="Meghan Martin-Wintle" w:date="2018-10-16T09:05:00Z">
        <w:r>
          <w:t>,</w:t>
        </w:r>
      </w:ins>
      <w:ins w:id="64" w:author="Meghan Martin-Wintle" w:date="2018-10-16T09:02:00Z">
        <w:r w:rsidRPr="008612B6">
          <w:t>Temp</w:t>
        </w:r>
        <w:proofErr w:type="spellEnd"/>
        <w:r w:rsidRPr="008612B6">
          <w:t xml:space="preserve"> Thermometer C°</w:t>
        </w:r>
      </w:ins>
      <w:ins w:id="65" w:author="Meghan Martin-Wintle" w:date="2018-10-16T09:05:00Z">
        <w:r>
          <w:t xml:space="preserve">, </w:t>
        </w:r>
      </w:ins>
      <w:ins w:id="66" w:author="Meghan Martin-Wintle" w:date="2018-10-16T09:02:00Z">
        <w:r w:rsidRPr="008612B6">
          <w:t>Humidity</w:t>
        </w:r>
      </w:ins>
      <w:ins w:id="67" w:author="Meghan Martin-Wintle" w:date="2018-10-16T09:05:00Z">
        <w:r>
          <w:t xml:space="preserve">, </w:t>
        </w:r>
      </w:ins>
      <w:commentRangeEnd w:id="55"/>
      <w:ins w:id="68" w:author="Meghan Martin-Wintle" w:date="2018-10-16T09:13:00Z">
        <w:r w:rsidR="00BB78A8">
          <w:rPr>
            <w:rStyle w:val="CommentReference"/>
          </w:rPr>
          <w:commentReference w:id="55"/>
        </w:r>
      </w:ins>
      <w:ins w:id="69" w:author="Meghan Martin-Wintle" w:date="2018-10-16T09:02:00Z">
        <w:r w:rsidRPr="008612B6">
          <w:t>Start Time</w:t>
        </w:r>
      </w:ins>
      <w:ins w:id="70" w:author="Meghan Martin-Wintle" w:date="2018-10-16T09:05:00Z">
        <w:r>
          <w:t xml:space="preserve">, </w:t>
        </w:r>
      </w:ins>
      <w:ins w:id="71" w:author="Meghan Martin-Wintle" w:date="2018-10-16T09:02:00Z">
        <w:r>
          <w:t>End time</w:t>
        </w:r>
      </w:ins>
      <w:ins w:id="72" w:author="Meghan Martin-Wintle" w:date="2018-10-16T09:05:00Z">
        <w:r>
          <w:t xml:space="preserve">, Focal </w:t>
        </w:r>
      </w:ins>
      <w:ins w:id="73" w:author="Meghan Martin-Wintle" w:date="2018-10-16T09:02:00Z">
        <w:r w:rsidRPr="008612B6">
          <w:t xml:space="preserve">Pen </w:t>
        </w:r>
      </w:ins>
      <w:ins w:id="74" w:author="Meghan Martin-Wintle" w:date="2018-10-16T09:05:00Z">
        <w:r>
          <w:t>ID,</w:t>
        </w:r>
      </w:ins>
      <w:ins w:id="75" w:author="Meghan Martin-Wintle" w:date="2018-10-16T09:08:00Z">
        <w:r w:rsidRPr="008612B6">
          <w:t xml:space="preserve"> </w:t>
        </w:r>
      </w:ins>
      <w:ins w:id="76" w:author="Meghan Martin-Wintle" w:date="2018-10-16T09:02:00Z">
        <w:r w:rsidRPr="008612B6">
          <w:t>Focal</w:t>
        </w:r>
      </w:ins>
      <w:ins w:id="77" w:author="Meghan Martin-Wintle" w:date="2018-10-16T09:05:00Z">
        <w:r>
          <w:t xml:space="preserve"> Animal ID,</w:t>
        </w:r>
      </w:ins>
      <w:ins w:id="78" w:author="Meghan Martin-Wintle" w:date="2018-10-16T09:02:00Z">
        <w:r w:rsidRPr="008612B6">
          <w:t xml:space="preserve"> Neighbor1</w:t>
        </w:r>
      </w:ins>
      <w:ins w:id="79" w:author="Meghan Martin-Wintle" w:date="2018-10-16T09:06:00Z">
        <w:r>
          <w:t xml:space="preserve"> Pen ID, Animal</w:t>
        </w:r>
      </w:ins>
      <w:ins w:id="80" w:author="Meghan Martin-Wintle" w:date="2018-10-16T09:02:00Z">
        <w:r w:rsidRPr="008612B6">
          <w:t xml:space="preserve"> </w:t>
        </w:r>
      </w:ins>
      <w:ins w:id="81" w:author="Meghan Martin-Wintle" w:date="2018-10-16T09:06:00Z">
        <w:r>
          <w:t>ID</w:t>
        </w:r>
      </w:ins>
      <w:ins w:id="82" w:author="Meghan Martin-Wintle" w:date="2018-10-16T09:02:00Z">
        <w:r w:rsidRPr="008612B6">
          <w:t>1</w:t>
        </w:r>
      </w:ins>
      <w:ins w:id="83" w:author="Meghan Martin-Wintle" w:date="2018-10-16T09:06:00Z">
        <w:r>
          <w:t>,</w:t>
        </w:r>
      </w:ins>
      <w:ins w:id="84" w:author="Meghan Martin-Wintle" w:date="2018-10-16T09:02:00Z">
        <w:r w:rsidRPr="008612B6">
          <w:t xml:space="preserve"> Neighbor2</w:t>
        </w:r>
      </w:ins>
      <w:ins w:id="85" w:author="Meghan Martin-Wintle" w:date="2018-10-16T09:06:00Z">
        <w:r>
          <w:t xml:space="preserve"> Pen ID,</w:t>
        </w:r>
        <w:r w:rsidRPr="008612B6">
          <w:t xml:space="preserve"> </w:t>
        </w:r>
        <w:r>
          <w:t>Animal ID2,</w:t>
        </w:r>
      </w:ins>
      <w:ins w:id="86" w:author="Meghan Martin-Wintle" w:date="2018-10-16T09:08:00Z">
        <w:r w:rsidRPr="008612B6">
          <w:t xml:space="preserve"> </w:t>
        </w:r>
      </w:ins>
      <w:ins w:id="87" w:author="Meghan Martin-Wintle" w:date="2018-10-16T09:12:00Z">
        <w:r w:rsidR="00BB78A8">
          <w:t xml:space="preserve">Link to iPad Animal Behavior app observation collection (the 1 </w:t>
        </w:r>
        <w:proofErr w:type="spellStart"/>
        <w:r w:rsidR="00BB78A8">
          <w:t>hr</w:t>
        </w:r>
        <w:proofErr w:type="spellEnd"/>
        <w:r w:rsidR="00BB78A8">
          <w:t xml:space="preserve"> focal animal observation), </w:t>
        </w:r>
      </w:ins>
      <w:ins w:id="88" w:author="Meghan Martin-Wintle" w:date="2018-10-16T09:02:00Z">
        <w:r w:rsidRPr="008612B6">
          <w:t>Notes</w:t>
        </w:r>
      </w:ins>
    </w:p>
    <w:p w14:paraId="4B846F9C" w14:textId="5F7A19A0" w:rsidR="008D2DD0" w:rsidRDefault="008D2DD0" w:rsidP="008D2DD0">
      <w:pPr>
        <w:pStyle w:val="ListParagraph"/>
        <w:numPr>
          <w:ilvl w:val="3"/>
          <w:numId w:val="1"/>
        </w:numPr>
        <w:pPrChange w:id="89" w:author="Meghan Martin-Wintle" w:date="2018-10-16T09:33:00Z">
          <w:pPr>
            <w:pStyle w:val="ListParagraph"/>
            <w:numPr>
              <w:ilvl w:val="2"/>
              <w:numId w:val="1"/>
            </w:numPr>
            <w:ind w:left="2160" w:hanging="360"/>
          </w:pPr>
        </w:pPrChange>
      </w:pPr>
      <w:ins w:id="90" w:author="Meghan Martin-Wintle" w:date="2018-10-16T09:33:00Z">
        <w:r>
          <w:t>Breeding</w:t>
        </w:r>
        <w:r>
          <w:t xml:space="preserve">: Manager Survey/Keeper survey of pairs </w:t>
        </w:r>
      </w:ins>
      <w:ins w:id="91" w:author="Meghan Martin-Wintle" w:date="2018-10-16T09:34:00Z">
        <w:r>
          <w:t>overall</w:t>
        </w:r>
      </w:ins>
      <w:ins w:id="92" w:author="Meghan Martin-Wintle" w:date="2018-10-16T09:33:00Z">
        <w:r>
          <w:t xml:space="preserve"> behaviors toward </w:t>
        </w:r>
      </w:ins>
      <w:proofErr w:type="spellStart"/>
      <w:ins w:id="93" w:author="Meghan Martin-Wintle" w:date="2018-10-16T09:35:00Z">
        <w:r>
          <w:t>eachother</w:t>
        </w:r>
      </w:ins>
      <w:proofErr w:type="spellEnd"/>
      <w:ins w:id="94" w:author="Meghan Martin-Wintle" w:date="2018-10-16T09:33:00Z">
        <w:r>
          <w:t xml:space="preserve">. </w:t>
        </w:r>
      </w:ins>
      <w:ins w:id="95" w:author="Meghan Martin-Wintle" w:date="2018-10-16T09:34:00Z">
        <w:r>
          <w:t>We have this sheet in</w:t>
        </w:r>
      </w:ins>
      <w:ins w:id="96" w:author="Meghan Martin-Wintle" w:date="2018-10-16T09:35:00Z">
        <w:r>
          <w:t xml:space="preserve"> paper form.</w:t>
        </w:r>
      </w:ins>
      <w:ins w:id="97" w:author="Meghan Martin-Wintle" w:date="2018-10-16T09:34:00Z">
        <w:r>
          <w:t xml:space="preserve"> </w:t>
        </w:r>
      </w:ins>
    </w:p>
    <w:p w14:paraId="30810724" w14:textId="3216F482" w:rsidR="008612B6" w:rsidRDefault="00884F77" w:rsidP="00BB78A8">
      <w:pPr>
        <w:pStyle w:val="ListParagraph"/>
        <w:numPr>
          <w:ilvl w:val="2"/>
          <w:numId w:val="1"/>
        </w:numPr>
      </w:pPr>
      <w:r>
        <w:rPr>
          <w:color w:val="00B050"/>
        </w:rPr>
        <w:t xml:space="preserve">Environmental Data </w:t>
      </w:r>
      <w:r>
        <w:t>– Temperature, Humidity – general for the base</w:t>
      </w:r>
    </w:p>
    <w:p w14:paraId="2929684C" w14:textId="7DD36CF5" w:rsidR="005D309A" w:rsidDel="008D2DD0" w:rsidRDefault="005D309A" w:rsidP="00CF5DFA">
      <w:pPr>
        <w:pStyle w:val="ListParagraph"/>
        <w:numPr>
          <w:ilvl w:val="2"/>
          <w:numId w:val="1"/>
        </w:numPr>
        <w:rPr>
          <w:del w:id="98" w:author="Meghan Martin-Wintle" w:date="2018-10-16T09:43:00Z"/>
        </w:rPr>
        <w:pPrChange w:id="99" w:author="Meghan Martin-Wintle" w:date="2018-10-16T09:43:00Z">
          <w:pPr>
            <w:pStyle w:val="ListParagraph"/>
            <w:numPr>
              <w:ilvl w:val="2"/>
              <w:numId w:val="1"/>
            </w:numPr>
            <w:ind w:left="2160" w:hanging="360"/>
          </w:pPr>
        </w:pPrChange>
      </w:pPr>
      <w:r w:rsidRPr="008D2DD0">
        <w:rPr>
          <w:color w:val="00B050"/>
        </w:rPr>
        <w:t xml:space="preserve">Location Data </w:t>
      </w:r>
      <w:r>
        <w:t>– Doesn’t change but has variability</w:t>
      </w:r>
      <w:del w:id="100" w:author="Meghan Martin-Wintle" w:date="2018-10-16T09:43:00Z">
        <w:r w:rsidR="004F1B73" w:rsidDel="008D2DD0">
          <w:delText>, non-breeding cages with enrichment (yes/no), cage size, Facility</w:delText>
        </w:r>
      </w:del>
    </w:p>
    <w:p w14:paraId="3307F275" w14:textId="77777777" w:rsidR="008D2DD0" w:rsidRDefault="008D2DD0" w:rsidP="008D2DD0">
      <w:pPr>
        <w:pStyle w:val="ListParagraph"/>
        <w:numPr>
          <w:ilvl w:val="2"/>
          <w:numId w:val="1"/>
        </w:numPr>
        <w:rPr>
          <w:ins w:id="101" w:author="Meghan Martin-Wintle" w:date="2018-10-16T09:43:00Z"/>
        </w:rPr>
      </w:pPr>
    </w:p>
    <w:p w14:paraId="6FF800A1" w14:textId="664F7DA5" w:rsidR="008D2DD0" w:rsidRPr="008D2DD0" w:rsidRDefault="002C28CB" w:rsidP="008D2DD0">
      <w:pPr>
        <w:pStyle w:val="ListParagraph"/>
        <w:numPr>
          <w:ilvl w:val="2"/>
          <w:numId w:val="1"/>
        </w:numPr>
        <w:rPr>
          <w:ins w:id="102" w:author="Meghan Martin-Wintle" w:date="2018-10-16T09:43:00Z"/>
          <w:rPrChange w:id="103" w:author="Meghan Martin-Wintle" w:date="2018-10-16T09:43:00Z">
            <w:rPr>
              <w:ins w:id="104" w:author="Meghan Martin-Wintle" w:date="2018-10-16T09:43:00Z"/>
              <w:color w:val="00B050"/>
            </w:rPr>
          </w:rPrChange>
        </w:rPr>
      </w:pPr>
      <w:ins w:id="105" w:author="Meghan Martin-Wintle" w:date="2018-10-16T09:50:00Z">
        <w:r>
          <w:rPr>
            <w:color w:val="00B050"/>
          </w:rPr>
          <w:t xml:space="preserve">Picture, </w:t>
        </w:r>
      </w:ins>
      <w:commentRangeStart w:id="106"/>
      <w:proofErr w:type="spellStart"/>
      <w:ins w:id="107" w:author="Meghan Martin-Wintle" w:date="2018-10-16T09:43:00Z">
        <w:r w:rsidR="008D2DD0" w:rsidRPr="008D2DD0">
          <w:rPr>
            <w:color w:val="00B050"/>
          </w:rPr>
          <w:t>S</w:t>
        </w:r>
        <w:bookmarkStart w:id="108" w:name="_GoBack"/>
        <w:bookmarkEnd w:id="108"/>
        <w:r w:rsidR="008D2DD0" w:rsidRPr="008D2DD0">
          <w:rPr>
            <w:color w:val="00B050"/>
          </w:rPr>
          <w:t>q..Meters</w:t>
        </w:r>
        <w:proofErr w:type="spellEnd"/>
        <w:r w:rsidR="008D2DD0">
          <w:rPr>
            <w:color w:val="00B050"/>
          </w:rPr>
          <w:t xml:space="preserve">, </w:t>
        </w:r>
        <w:proofErr w:type="spellStart"/>
        <w:r w:rsidR="008D2DD0" w:rsidRPr="008D2DD0">
          <w:rPr>
            <w:color w:val="00B050"/>
          </w:rPr>
          <w:t>Climbing.trees</w:t>
        </w:r>
        <w:proofErr w:type="spellEnd"/>
        <w:r w:rsidR="008D2DD0">
          <w:rPr>
            <w:color w:val="00B050"/>
          </w:rPr>
          <w:t xml:space="preserve"> (Y/N),</w:t>
        </w:r>
        <w:r w:rsidR="008D2DD0" w:rsidRPr="008D2DD0">
          <w:rPr>
            <w:color w:val="00B050"/>
          </w:rPr>
          <w:t xml:space="preserve"> Grade</w:t>
        </w:r>
        <w:r w:rsidR="008D2DD0">
          <w:rPr>
            <w:color w:val="00B050"/>
          </w:rPr>
          <w:t xml:space="preserve"> (Y/N),</w:t>
        </w:r>
      </w:ins>
      <w:ins w:id="109" w:author="Meghan Martin-Wintle" w:date="2018-10-16T09:44:00Z">
        <w:r w:rsidR="008D2DD0">
          <w:rPr>
            <w:color w:val="00B050"/>
          </w:rPr>
          <w:t xml:space="preserve"> </w:t>
        </w:r>
        <w:proofErr w:type="spellStart"/>
        <w:r w:rsidR="008D2DD0">
          <w:rPr>
            <w:color w:val="00B050"/>
          </w:rPr>
          <w:t>Manmade</w:t>
        </w:r>
      </w:ins>
      <w:ins w:id="110" w:author="Meghan Martin-Wintle" w:date="2018-10-16T09:43:00Z">
        <w:r w:rsidR="008D2DD0" w:rsidRPr="008D2DD0">
          <w:rPr>
            <w:color w:val="00B050"/>
          </w:rPr>
          <w:t>Structure</w:t>
        </w:r>
      </w:ins>
      <w:ins w:id="111" w:author="Meghan Martin-Wintle" w:date="2018-10-16T09:44:00Z">
        <w:r w:rsidR="008D2DD0">
          <w:rPr>
            <w:color w:val="00B050"/>
          </w:rPr>
          <w:t>s</w:t>
        </w:r>
        <w:proofErr w:type="spellEnd"/>
        <w:r w:rsidR="008D2DD0">
          <w:rPr>
            <w:color w:val="00B050"/>
          </w:rPr>
          <w:t xml:space="preserve"> (Y/N</w:t>
        </w:r>
        <w:proofErr w:type="gramStart"/>
        <w:r w:rsidR="008D2DD0">
          <w:rPr>
            <w:color w:val="00B050"/>
          </w:rPr>
          <w:t xml:space="preserve">), </w:t>
        </w:r>
        <w:r w:rsidR="008D2DD0" w:rsidRPr="008D2DD0">
          <w:rPr>
            <w:color w:val="00B050"/>
          </w:rPr>
          <w:t xml:space="preserve"> </w:t>
        </w:r>
        <w:proofErr w:type="spellStart"/>
        <w:r w:rsidR="008D2DD0">
          <w:rPr>
            <w:color w:val="00B050"/>
          </w:rPr>
          <w:t>Percentage.</w:t>
        </w:r>
      </w:ins>
      <w:ins w:id="112" w:author="Meghan Martin-Wintle" w:date="2018-10-16T09:43:00Z">
        <w:r w:rsidR="008D2DD0" w:rsidRPr="008D2DD0">
          <w:rPr>
            <w:color w:val="00B050"/>
          </w:rPr>
          <w:t>of</w:t>
        </w:r>
        <w:proofErr w:type="gramEnd"/>
        <w:r w:rsidR="008D2DD0" w:rsidRPr="008D2DD0">
          <w:rPr>
            <w:color w:val="00B050"/>
          </w:rPr>
          <w:t>.Pen.Public.Interaction</w:t>
        </w:r>
      </w:ins>
      <w:proofErr w:type="spellEnd"/>
      <w:ins w:id="113" w:author="Meghan Martin-Wintle" w:date="2018-10-16T09:45:00Z">
        <w:r w:rsidR="008D2DD0">
          <w:rPr>
            <w:color w:val="00B050"/>
          </w:rPr>
          <w:t xml:space="preserve">, </w:t>
        </w:r>
      </w:ins>
      <w:proofErr w:type="spellStart"/>
      <w:ins w:id="114" w:author="Meghan Martin-Wintle" w:date="2018-10-16T09:43:00Z">
        <w:r w:rsidR="008D2DD0" w:rsidRPr="008D2DD0">
          <w:rPr>
            <w:color w:val="00B050"/>
          </w:rPr>
          <w:t>Open.to.public</w:t>
        </w:r>
      </w:ins>
      <w:proofErr w:type="spellEnd"/>
      <w:ins w:id="115" w:author="Meghan Martin-Wintle" w:date="2018-10-16T09:45:00Z">
        <w:r w:rsidR="008D2DD0">
          <w:rPr>
            <w:color w:val="00B050"/>
          </w:rPr>
          <w:t xml:space="preserve"> (Y/N), </w:t>
        </w:r>
      </w:ins>
      <w:proofErr w:type="spellStart"/>
      <w:ins w:id="116" w:author="Meghan Martin-Wintle" w:date="2018-10-16T09:43:00Z">
        <w:r w:rsidR="008D2DD0" w:rsidRPr="008D2DD0">
          <w:rPr>
            <w:color w:val="00B050"/>
          </w:rPr>
          <w:t>Number.of.total.possible.neighbors.within.housing.complex</w:t>
        </w:r>
      </w:ins>
      <w:proofErr w:type="spellEnd"/>
      <w:ins w:id="117" w:author="Meghan Martin-Wintle" w:date="2018-10-16T09:45:00Z">
        <w:r w:rsidR="008D2DD0">
          <w:rPr>
            <w:color w:val="00B050"/>
          </w:rPr>
          <w:t xml:space="preserve">, </w:t>
        </w:r>
      </w:ins>
      <w:proofErr w:type="spellStart"/>
      <w:ins w:id="118" w:author="Meghan Martin-Wintle" w:date="2018-10-16T09:43:00Z">
        <w:r w:rsidR="008D2DD0" w:rsidRPr="008D2DD0">
          <w:rPr>
            <w:color w:val="00B050"/>
          </w:rPr>
          <w:t>Number.of</w:t>
        </w:r>
        <w:proofErr w:type="spellEnd"/>
        <w:r w:rsidR="008D2DD0" w:rsidRPr="008D2DD0">
          <w:rPr>
            <w:color w:val="00B050"/>
          </w:rPr>
          <w:t>.</w:t>
        </w:r>
      </w:ins>
      <w:ins w:id="119" w:author="Meghan Martin-Wintle" w:date="2018-10-16T09:45:00Z">
        <w:r w:rsidR="008D2DD0" w:rsidRPr="008D2DD0">
          <w:rPr>
            <w:color w:val="00B050"/>
          </w:rPr>
          <w:t xml:space="preserve"> </w:t>
        </w:r>
      </w:ins>
      <w:proofErr w:type="spellStart"/>
      <w:ins w:id="120" w:author="Meghan Martin-Wintle" w:date="2018-10-16T09:43:00Z">
        <w:r w:rsidR="008D2DD0" w:rsidRPr="008D2DD0">
          <w:rPr>
            <w:color w:val="00B050"/>
          </w:rPr>
          <w:t>direct.neighbors</w:t>
        </w:r>
      </w:ins>
      <w:proofErr w:type="spellEnd"/>
      <w:ins w:id="121" w:author="Meghan Martin-Wintle" w:date="2018-10-16T09:45:00Z">
        <w:r w:rsidR="008D2DD0">
          <w:rPr>
            <w:color w:val="00B050"/>
          </w:rPr>
          <w:t xml:space="preserve"> (0-2), </w:t>
        </w:r>
      </w:ins>
      <w:proofErr w:type="spellStart"/>
      <w:ins w:id="122" w:author="Meghan Martin-Wintle" w:date="2018-10-16T09:43:00Z">
        <w:r w:rsidR="008D2DD0" w:rsidRPr="008D2DD0">
          <w:rPr>
            <w:color w:val="00B050"/>
          </w:rPr>
          <w:t>Possible.physical.contact.between.neighbors</w:t>
        </w:r>
      </w:ins>
      <w:proofErr w:type="spellEnd"/>
      <w:ins w:id="123" w:author="Meghan Martin-Wintle" w:date="2018-10-16T09:45:00Z">
        <w:r w:rsidR="008D2DD0">
          <w:rPr>
            <w:color w:val="00B050"/>
          </w:rPr>
          <w:t xml:space="preserve"> (</w:t>
        </w:r>
      </w:ins>
      <w:ins w:id="124" w:author="Meghan Martin-Wintle" w:date="2018-10-16T09:43:00Z">
        <w:r w:rsidR="008D2DD0">
          <w:rPr>
            <w:color w:val="00B050"/>
          </w:rPr>
          <w:t>Y</w:t>
        </w:r>
      </w:ins>
      <w:ins w:id="125" w:author="Meghan Martin-Wintle" w:date="2018-10-16T09:46:00Z">
        <w:r w:rsidR="008D2DD0">
          <w:rPr>
            <w:color w:val="00B050"/>
          </w:rPr>
          <w:t>/N),</w:t>
        </w:r>
        <w:r w:rsidR="008D2DD0" w:rsidRPr="008D2DD0">
          <w:rPr>
            <w:color w:val="00B050"/>
          </w:rPr>
          <w:t xml:space="preserve"> </w:t>
        </w:r>
      </w:ins>
      <w:proofErr w:type="spellStart"/>
      <w:ins w:id="126" w:author="Meghan Martin-Wintle" w:date="2018-10-16T09:43:00Z">
        <w:r w:rsidR="008D2DD0" w:rsidRPr="008D2DD0">
          <w:rPr>
            <w:color w:val="00B050"/>
          </w:rPr>
          <w:t>Method.of.physical.contact</w:t>
        </w:r>
      </w:ins>
      <w:proofErr w:type="spellEnd"/>
      <w:ins w:id="127" w:author="Meghan Martin-Wintle" w:date="2018-10-16T09:46:00Z">
        <w:r w:rsidR="008D2DD0">
          <w:rPr>
            <w:color w:val="00B050"/>
          </w:rPr>
          <w:t>(</w:t>
        </w:r>
      </w:ins>
      <w:proofErr w:type="spellStart"/>
      <w:ins w:id="128" w:author="Meghan Martin-Wintle" w:date="2018-10-16T09:43:00Z">
        <w:r w:rsidR="008D2DD0" w:rsidRPr="008D2DD0">
          <w:rPr>
            <w:color w:val="00B050"/>
          </w:rPr>
          <w:t>wire.mesh</w:t>
        </w:r>
      </w:ins>
      <w:proofErr w:type="spellEnd"/>
      <w:ins w:id="129" w:author="Meghan Martin-Wintle" w:date="2018-10-16T09:46:00Z">
        <w:r w:rsidR="008D2DD0">
          <w:rPr>
            <w:color w:val="00B050"/>
          </w:rPr>
          <w:t>/</w:t>
        </w:r>
      </w:ins>
      <w:proofErr w:type="spellStart"/>
      <w:ins w:id="130" w:author="Meghan Martin-Wintle" w:date="2018-10-16T09:43:00Z">
        <w:r w:rsidR="008D2DD0" w:rsidRPr="008D2DD0">
          <w:rPr>
            <w:color w:val="00B050"/>
          </w:rPr>
          <w:t>cage.bars</w:t>
        </w:r>
      </w:ins>
      <w:proofErr w:type="spellEnd"/>
      <w:ins w:id="131" w:author="Meghan Martin-Wintle" w:date="2018-10-16T09:46:00Z">
        <w:r w:rsidR="008D2DD0">
          <w:rPr>
            <w:color w:val="00B050"/>
          </w:rPr>
          <w:t>/</w:t>
        </w:r>
      </w:ins>
      <w:ins w:id="132" w:author="Meghan Martin-Wintle" w:date="2018-10-16T09:43:00Z">
        <w:r w:rsidR="008D2DD0" w:rsidRPr="008D2DD0">
          <w:rPr>
            <w:color w:val="00B050"/>
          </w:rPr>
          <w:t>combination</w:t>
        </w:r>
      </w:ins>
      <w:ins w:id="133" w:author="Meghan Martin-Wintle" w:date="2018-10-16T09:46:00Z">
        <w:r w:rsidR="008D2DD0">
          <w:rPr>
            <w:color w:val="00B050"/>
          </w:rPr>
          <w:t xml:space="preserve">), </w:t>
        </w:r>
      </w:ins>
      <w:ins w:id="134" w:author="Meghan Martin-Wintle" w:date="2018-10-16T09:43:00Z">
        <w:r w:rsidR="008D2DD0" w:rsidRPr="008D2DD0">
          <w:rPr>
            <w:color w:val="00B050"/>
          </w:rPr>
          <w:lastRenderedPageBreak/>
          <w:t>Number.of.mesh.barriers.bar.areas.allowing.for.physical.contact</w:t>
        </w:r>
      </w:ins>
      <w:ins w:id="135" w:author="Meghan Martin-Wintle" w:date="2018-10-16T09:46:00Z">
        <w:r>
          <w:rPr>
            <w:color w:val="00B050"/>
          </w:rPr>
          <w:t xml:space="preserve">, </w:t>
        </w:r>
        <w:proofErr w:type="spellStart"/>
        <w:r>
          <w:rPr>
            <w:color w:val="00B050"/>
          </w:rPr>
          <w:t>Sq.</w:t>
        </w:r>
      </w:ins>
      <w:ins w:id="136" w:author="Meghan Martin-Wintle" w:date="2018-10-16T09:47:00Z">
        <w:r>
          <w:rPr>
            <w:color w:val="00B050"/>
          </w:rPr>
          <w:t>Meters</w:t>
        </w:r>
      </w:ins>
      <w:ins w:id="137" w:author="Meghan Martin-Wintle" w:date="2018-10-16T09:43:00Z">
        <w:r w:rsidR="008D2DD0" w:rsidRPr="008D2DD0">
          <w:rPr>
            <w:color w:val="00B050"/>
          </w:rPr>
          <w:t>.total.available.for.physical.contact</w:t>
        </w:r>
      </w:ins>
      <w:proofErr w:type="spellEnd"/>
      <w:ins w:id="138" w:author="Meghan Martin-Wintle" w:date="2018-10-16T09:48:00Z">
        <w:r>
          <w:rPr>
            <w:color w:val="00B050"/>
          </w:rPr>
          <w:t xml:space="preserve">, </w:t>
        </w:r>
      </w:ins>
      <w:proofErr w:type="spellStart"/>
      <w:ins w:id="139" w:author="Meghan Martin-Wintle" w:date="2018-10-16T09:43:00Z">
        <w:r w:rsidR="008D2DD0" w:rsidRPr="008D2DD0">
          <w:rPr>
            <w:color w:val="00B050"/>
          </w:rPr>
          <w:t>Percent.area.of.entire.enclosure.available.for.contact</w:t>
        </w:r>
      </w:ins>
      <w:proofErr w:type="spellEnd"/>
      <w:ins w:id="140" w:author="Meghan Martin-Wintle" w:date="2018-10-16T09:48:00Z">
        <w:r>
          <w:rPr>
            <w:color w:val="00B050"/>
          </w:rPr>
          <w:t xml:space="preserve">, </w:t>
        </w:r>
      </w:ins>
      <w:proofErr w:type="spellStart"/>
      <w:ins w:id="141" w:author="Meghan Martin-Wintle" w:date="2018-10-16T09:43:00Z">
        <w:r w:rsidR="008D2DD0" w:rsidRPr="008D2DD0">
          <w:rPr>
            <w:color w:val="00B050"/>
          </w:rPr>
          <w:t>Physical.communication.rating</w:t>
        </w:r>
      </w:ins>
      <w:proofErr w:type="spellEnd"/>
      <w:ins w:id="142" w:author="Meghan Martin-Wintle" w:date="2018-10-16T09:48:00Z">
        <w:r>
          <w:rPr>
            <w:color w:val="00B050"/>
          </w:rPr>
          <w:t xml:space="preserve"> (1-10), </w:t>
        </w:r>
      </w:ins>
      <w:proofErr w:type="spellStart"/>
      <w:ins w:id="143" w:author="Meghan Martin-Wintle" w:date="2018-10-16T09:43:00Z">
        <w:r w:rsidR="008D2DD0" w:rsidRPr="008D2DD0">
          <w:rPr>
            <w:color w:val="00B050"/>
          </w:rPr>
          <w:t>Visual.communication.possible.with.neighbors</w:t>
        </w:r>
      </w:ins>
      <w:proofErr w:type="spellEnd"/>
      <w:ins w:id="144" w:author="Meghan Martin-Wintle" w:date="2018-10-16T09:48:00Z">
        <w:r>
          <w:rPr>
            <w:color w:val="00B050"/>
          </w:rPr>
          <w:t xml:space="preserve"> (Y/N), </w:t>
        </w:r>
        <w:r w:rsidRPr="008D2DD0">
          <w:rPr>
            <w:color w:val="00B050"/>
          </w:rPr>
          <w:t xml:space="preserve"> </w:t>
        </w:r>
      </w:ins>
      <w:proofErr w:type="spellStart"/>
      <w:ins w:id="145" w:author="Meghan Martin-Wintle" w:date="2018-10-16T09:43:00Z">
        <w:r>
          <w:rPr>
            <w:color w:val="00B050"/>
          </w:rPr>
          <w:t>Visual.communication.rating</w:t>
        </w:r>
      </w:ins>
      <w:proofErr w:type="spellEnd"/>
      <w:ins w:id="146" w:author="Meghan Martin-Wintle" w:date="2018-10-16T09:48:00Z">
        <w:r>
          <w:rPr>
            <w:color w:val="00B050"/>
          </w:rPr>
          <w:t xml:space="preserve"> (1</w:t>
        </w:r>
      </w:ins>
      <w:ins w:id="147" w:author="Meghan Martin-Wintle" w:date="2018-10-16T09:49:00Z">
        <w:r>
          <w:rPr>
            <w:color w:val="00B050"/>
          </w:rPr>
          <w:t>-</w:t>
        </w:r>
      </w:ins>
      <w:ins w:id="148" w:author="Meghan Martin-Wintle" w:date="2018-10-16T09:48:00Z">
        <w:r>
          <w:rPr>
            <w:color w:val="00B050"/>
          </w:rPr>
          <w:t xml:space="preserve">10), </w:t>
        </w:r>
      </w:ins>
      <w:proofErr w:type="spellStart"/>
      <w:ins w:id="149" w:author="Meghan Martin-Wintle" w:date="2018-10-16T09:43:00Z">
        <w:r w:rsidR="008D2DD0" w:rsidRPr="008D2DD0">
          <w:rPr>
            <w:color w:val="00B050"/>
          </w:rPr>
          <w:t>Vocal.communication.possible.with.neighbors</w:t>
        </w:r>
      </w:ins>
      <w:proofErr w:type="spellEnd"/>
      <w:ins w:id="150" w:author="Meghan Martin-Wintle" w:date="2018-10-16T09:48:00Z">
        <w:r>
          <w:rPr>
            <w:color w:val="00B050"/>
          </w:rPr>
          <w:t xml:space="preserve"> (Y/N),</w:t>
        </w:r>
      </w:ins>
      <w:ins w:id="151" w:author="Meghan Martin-Wintle" w:date="2018-10-16T09:49:00Z">
        <w:r>
          <w:rPr>
            <w:color w:val="00B050"/>
          </w:rPr>
          <w:t xml:space="preserve"> </w:t>
        </w:r>
      </w:ins>
      <w:proofErr w:type="spellStart"/>
      <w:ins w:id="152" w:author="Meghan Martin-Wintle" w:date="2018-10-16T09:43:00Z">
        <w:r w:rsidR="008D2DD0" w:rsidRPr="008D2DD0">
          <w:rPr>
            <w:color w:val="00B050"/>
          </w:rPr>
          <w:t>Vocal.communication.rating</w:t>
        </w:r>
      </w:ins>
      <w:proofErr w:type="spellEnd"/>
      <w:ins w:id="153" w:author="Meghan Martin-Wintle" w:date="2018-10-16T09:49:00Z">
        <w:r>
          <w:rPr>
            <w:color w:val="00B050"/>
          </w:rPr>
          <w:t xml:space="preserve"> (</w:t>
        </w:r>
      </w:ins>
      <w:ins w:id="154" w:author="Meghan Martin-Wintle" w:date="2018-10-16T09:43:00Z">
        <w:r>
          <w:rPr>
            <w:color w:val="00B050"/>
          </w:rPr>
          <w:t>1</w:t>
        </w:r>
      </w:ins>
      <w:ins w:id="155" w:author="Meghan Martin-Wintle" w:date="2018-10-16T09:49:00Z">
        <w:r>
          <w:rPr>
            <w:color w:val="00B050"/>
          </w:rPr>
          <w:t>-</w:t>
        </w:r>
      </w:ins>
      <w:ins w:id="156" w:author="Meghan Martin-Wintle" w:date="2018-10-16T09:43:00Z">
        <w:r w:rsidR="008D2DD0" w:rsidRPr="008D2DD0">
          <w:rPr>
            <w:color w:val="00B050"/>
          </w:rPr>
          <w:t>10</w:t>
        </w:r>
      </w:ins>
      <w:ins w:id="157" w:author="Meghan Martin-Wintle" w:date="2018-10-16T09:49:00Z">
        <w:r>
          <w:rPr>
            <w:color w:val="00B050"/>
          </w:rPr>
          <w:t xml:space="preserve">), </w:t>
        </w:r>
      </w:ins>
      <w:proofErr w:type="spellStart"/>
      <w:ins w:id="158" w:author="Meghan Martin-Wintle" w:date="2018-10-16T09:43:00Z">
        <w:r w:rsidR="008D2DD0" w:rsidRPr="008D2DD0">
          <w:rPr>
            <w:color w:val="00B050"/>
          </w:rPr>
          <w:t>Chemcial.communication.possible.between.neighbors</w:t>
        </w:r>
        <w:proofErr w:type="spellEnd"/>
        <w:r w:rsidR="008D2DD0" w:rsidRPr="008D2DD0">
          <w:rPr>
            <w:color w:val="00B050"/>
          </w:rPr>
          <w:t>.</w:t>
        </w:r>
      </w:ins>
      <w:ins w:id="159" w:author="Meghan Martin-Wintle" w:date="2018-10-16T09:49:00Z">
        <w:r>
          <w:rPr>
            <w:color w:val="00B050"/>
          </w:rPr>
          <w:t xml:space="preserve"> (</w:t>
        </w:r>
      </w:ins>
      <w:ins w:id="160" w:author="Meghan Martin-Wintle" w:date="2018-10-16T09:43:00Z">
        <w:r>
          <w:rPr>
            <w:color w:val="00B050"/>
          </w:rPr>
          <w:t>Y</w:t>
        </w:r>
      </w:ins>
      <w:ins w:id="161" w:author="Meghan Martin-Wintle" w:date="2018-10-16T09:49:00Z">
        <w:r>
          <w:rPr>
            <w:color w:val="00B050"/>
          </w:rPr>
          <w:t>/</w:t>
        </w:r>
      </w:ins>
      <w:ins w:id="162" w:author="Meghan Martin-Wintle" w:date="2018-10-16T09:43:00Z">
        <w:r>
          <w:rPr>
            <w:color w:val="00B050"/>
          </w:rPr>
          <w:t>N</w:t>
        </w:r>
      </w:ins>
      <w:proofErr w:type="gramStart"/>
      <w:ins w:id="163" w:author="Meghan Martin-Wintle" w:date="2018-10-16T09:49:00Z">
        <w:r>
          <w:rPr>
            <w:color w:val="00B050"/>
          </w:rPr>
          <w:t xml:space="preserve">), </w:t>
        </w:r>
        <w:r w:rsidRPr="008D2DD0">
          <w:rPr>
            <w:color w:val="00B050"/>
          </w:rPr>
          <w:t xml:space="preserve"> </w:t>
        </w:r>
      </w:ins>
      <w:proofErr w:type="spellStart"/>
      <w:ins w:id="164" w:author="Meghan Martin-Wintle" w:date="2018-10-16T09:43:00Z">
        <w:r>
          <w:rPr>
            <w:color w:val="00B050"/>
          </w:rPr>
          <w:t>Chemical.communication</w:t>
        </w:r>
        <w:proofErr w:type="gramEnd"/>
        <w:r>
          <w:rPr>
            <w:color w:val="00B050"/>
          </w:rPr>
          <w:t>.rating</w:t>
        </w:r>
      </w:ins>
      <w:proofErr w:type="spellEnd"/>
      <w:ins w:id="165" w:author="Meghan Martin-Wintle" w:date="2018-10-16T09:49:00Z">
        <w:r>
          <w:rPr>
            <w:color w:val="00B050"/>
          </w:rPr>
          <w:t xml:space="preserve"> (1-10),</w:t>
        </w:r>
      </w:ins>
      <w:ins w:id="166" w:author="Meghan Martin-Wintle" w:date="2018-10-16T09:43:00Z">
        <w:r>
          <w:rPr>
            <w:color w:val="00B050"/>
          </w:rPr>
          <w:tab/>
          <w:t>Hammock</w:t>
        </w:r>
      </w:ins>
      <w:ins w:id="167" w:author="Meghan Martin-Wintle" w:date="2018-10-16T09:49:00Z">
        <w:r>
          <w:rPr>
            <w:color w:val="00B050"/>
          </w:rPr>
          <w:t xml:space="preserve"> (Y/N), Pen Overall Score (1-10). </w:t>
        </w:r>
      </w:ins>
      <w:commentRangeEnd w:id="106"/>
      <w:ins w:id="168" w:author="Meghan Martin-Wintle" w:date="2018-10-16T09:50:00Z">
        <w:r>
          <w:rPr>
            <w:rStyle w:val="CommentReference"/>
          </w:rPr>
          <w:commentReference w:id="106"/>
        </w:r>
      </w:ins>
    </w:p>
    <w:p w14:paraId="0976158D" w14:textId="183D153B" w:rsidR="005D309A" w:rsidRDefault="005D309A" w:rsidP="008D2DD0">
      <w:pPr>
        <w:pStyle w:val="ListParagraph"/>
        <w:numPr>
          <w:ilvl w:val="2"/>
          <w:numId w:val="1"/>
        </w:numPr>
        <w:rPr>
          <w:ins w:id="169" w:author="Meghan Martin-Wintle" w:date="2018-10-16T08:43:00Z"/>
        </w:rPr>
      </w:pPr>
      <w:r w:rsidRPr="008D2DD0">
        <w:rPr>
          <w:color w:val="00B050"/>
        </w:rPr>
        <w:t xml:space="preserve">Studbook Information </w:t>
      </w:r>
      <w:r>
        <w:t xml:space="preserve">– </w:t>
      </w:r>
      <w:del w:id="170" w:author="Meghan Martin-Wintle" w:date="2018-10-16T09:10:00Z">
        <w:r w:rsidDel="00BB78A8">
          <w:delText>wildborn vs captive born, F1, F2, genetic</w:delText>
        </w:r>
        <w:r w:rsidR="00684199" w:rsidDel="00BB78A8">
          <w:delText>, animal info</w:delText>
        </w:r>
      </w:del>
      <w:ins w:id="171" w:author="Meghan Martin-Wintle" w:date="2018-10-16T09:10:00Z">
        <w:r w:rsidR="00BB78A8">
          <w:t>Obtained from studbook/birth records. Won’t change but has variability</w:t>
        </w:r>
      </w:ins>
    </w:p>
    <w:p w14:paraId="5BDDEE96" w14:textId="53A03CB3" w:rsidR="00E87E42" w:rsidRDefault="00BB78A8" w:rsidP="00E87E42">
      <w:pPr>
        <w:pStyle w:val="ListParagraph"/>
        <w:numPr>
          <w:ilvl w:val="2"/>
          <w:numId w:val="1"/>
        </w:numPr>
      </w:pPr>
      <w:ins w:id="172" w:author="Meghan Martin-Wintle" w:date="2018-10-16T09:10:00Z">
        <w:r>
          <w:t xml:space="preserve">Picture, </w:t>
        </w:r>
      </w:ins>
      <w:proofErr w:type="spellStart"/>
      <w:ins w:id="173" w:author="Meghan Martin-Wintle" w:date="2018-10-16T08:44:00Z">
        <w:r w:rsidR="00E87E42" w:rsidRPr="00E87E42">
          <w:t>StudbookID</w:t>
        </w:r>
        <w:proofErr w:type="spellEnd"/>
        <w:r w:rsidR="00E87E42">
          <w:t xml:space="preserve">, </w:t>
        </w:r>
      </w:ins>
      <w:proofErr w:type="spellStart"/>
      <w:ins w:id="174" w:author="Meghan Martin-Wintle" w:date="2018-10-16T08:43:00Z">
        <w:r w:rsidR="00E87E42" w:rsidRPr="00E87E42">
          <w:t>CommonName</w:t>
        </w:r>
        <w:proofErr w:type="spellEnd"/>
        <w:r w:rsidR="00E87E42">
          <w:t>, Chinese</w:t>
        </w:r>
      </w:ins>
      <w:ins w:id="175" w:author="Meghan Martin-Wintle" w:date="2018-10-16T08:44:00Z">
        <w:r w:rsidR="00E87E42">
          <w:t xml:space="preserve"> Characters,</w:t>
        </w:r>
      </w:ins>
      <w:ins w:id="176" w:author="Meghan Martin-Wintle" w:date="2018-10-16T08:43:00Z">
        <w:r w:rsidR="00E87E42">
          <w:t xml:space="preserve"> </w:t>
        </w:r>
        <w:r w:rsidR="00E87E42" w:rsidRPr="00E87E42">
          <w:t>Sex</w:t>
        </w:r>
      </w:ins>
      <w:ins w:id="177" w:author="Meghan Martin-Wintle" w:date="2018-10-16T08:44:00Z">
        <w:r w:rsidR="00E87E42">
          <w:t xml:space="preserve"> (M/F), </w:t>
        </w:r>
      </w:ins>
      <w:proofErr w:type="spellStart"/>
      <w:ins w:id="178" w:author="Meghan Martin-Wintle" w:date="2018-10-16T08:43:00Z">
        <w:r w:rsidR="00E87E42" w:rsidRPr="00E87E42">
          <w:t>DamCommon</w:t>
        </w:r>
      </w:ins>
      <w:ins w:id="179" w:author="Meghan Martin-Wintle" w:date="2018-10-16T08:44:00Z">
        <w:r w:rsidR="00E87E42">
          <w:t>Name</w:t>
        </w:r>
        <w:proofErr w:type="spellEnd"/>
        <w:r w:rsidR="00E87E42">
          <w:t xml:space="preserve">, </w:t>
        </w:r>
      </w:ins>
      <w:proofErr w:type="spellStart"/>
      <w:ins w:id="180" w:author="Meghan Martin-Wintle" w:date="2018-10-16T08:43:00Z">
        <w:r w:rsidR="00E87E42" w:rsidRPr="00E87E42">
          <w:t>DamStudbookID</w:t>
        </w:r>
      </w:ins>
      <w:proofErr w:type="spellEnd"/>
      <w:ins w:id="181" w:author="Meghan Martin-Wintle" w:date="2018-10-16T08:44:00Z">
        <w:r w:rsidR="00E87E42">
          <w:t xml:space="preserve">, </w:t>
        </w:r>
      </w:ins>
      <w:ins w:id="182" w:author="Meghan Martin-Wintle" w:date="2018-10-16T08:48:00Z">
        <w:r w:rsidR="009C681A">
          <w:t>Paternity confirmed (Y/N)</w:t>
        </w:r>
        <w:r w:rsidR="009C681A">
          <w:t>,</w:t>
        </w:r>
      </w:ins>
      <w:ins w:id="183" w:author="Meghan Martin-Wintle" w:date="2018-10-16T08:54:00Z">
        <w:r w:rsidR="009C681A">
          <w:t xml:space="preserve"> Generation </w:t>
        </w:r>
        <w:commentRangeStart w:id="184"/>
        <w:r w:rsidR="009C681A">
          <w:t xml:space="preserve">(F1/F2/F3, </w:t>
        </w:r>
        <w:proofErr w:type="spellStart"/>
        <w:r w:rsidR="009C681A">
          <w:t>etc</w:t>
        </w:r>
        <w:proofErr w:type="spellEnd"/>
        <w:r w:rsidR="009C681A">
          <w:t>)</w:t>
        </w:r>
      </w:ins>
      <w:commentRangeEnd w:id="184"/>
      <w:ins w:id="185" w:author="Meghan Martin-Wintle" w:date="2018-10-16T08:55:00Z">
        <w:r w:rsidR="009C681A">
          <w:rPr>
            <w:rStyle w:val="CommentReference"/>
          </w:rPr>
          <w:commentReference w:id="184"/>
        </w:r>
      </w:ins>
      <w:ins w:id="186" w:author="Meghan Martin-Wintle" w:date="2018-10-16T08:54:00Z">
        <w:r w:rsidR="009C681A">
          <w:t xml:space="preserve">, </w:t>
        </w:r>
      </w:ins>
      <w:ins w:id="187" w:author="Meghan Martin-Wintle" w:date="2018-10-16T08:48:00Z">
        <w:r w:rsidR="009C681A">
          <w:t xml:space="preserve"> </w:t>
        </w:r>
        <w:commentRangeStart w:id="188"/>
        <w:proofErr w:type="spellStart"/>
        <w:r w:rsidR="009C681A" w:rsidRPr="00E87E42">
          <w:t>SireCommon</w:t>
        </w:r>
        <w:r w:rsidR="009C681A">
          <w:t>Name</w:t>
        </w:r>
        <w:proofErr w:type="spellEnd"/>
        <w:r w:rsidR="009C681A">
          <w:t>,</w:t>
        </w:r>
        <w:r w:rsidR="009C681A" w:rsidRPr="00E87E42">
          <w:t xml:space="preserve"> </w:t>
        </w:r>
        <w:proofErr w:type="spellStart"/>
        <w:r w:rsidR="009C681A" w:rsidRPr="00E87E42">
          <w:t>SireStudbookID</w:t>
        </w:r>
      </w:ins>
      <w:commentRangeEnd w:id="188"/>
      <w:proofErr w:type="spellEnd"/>
      <w:ins w:id="189" w:author="Meghan Martin-Wintle" w:date="2018-10-16T08:49:00Z">
        <w:r w:rsidR="009C681A">
          <w:rPr>
            <w:rStyle w:val="CommentReference"/>
          </w:rPr>
          <w:commentReference w:id="188"/>
        </w:r>
      </w:ins>
      <w:ins w:id="190" w:author="Meghan Martin-Wintle" w:date="2018-10-16T08:48:00Z">
        <w:r w:rsidR="009C681A">
          <w:t xml:space="preserve">, </w:t>
        </w:r>
      </w:ins>
      <w:commentRangeStart w:id="191"/>
      <w:proofErr w:type="spellStart"/>
      <w:ins w:id="192" w:author="Meghan Martin-Wintle" w:date="2018-10-16T08:50:00Z">
        <w:r w:rsidR="009C681A">
          <w:t>PotentialSire</w:t>
        </w:r>
        <w:proofErr w:type="spellEnd"/>
        <w:r w:rsidR="009C681A">
          <w:t xml:space="preserve"> 1 </w:t>
        </w:r>
        <w:proofErr w:type="spellStart"/>
        <w:r w:rsidR="009C681A">
          <w:t>StudbooID</w:t>
        </w:r>
        <w:proofErr w:type="spellEnd"/>
        <w:r w:rsidR="009C681A">
          <w:t xml:space="preserve">, </w:t>
        </w:r>
        <w:proofErr w:type="spellStart"/>
        <w:r w:rsidR="009C681A">
          <w:t>PotentialSire</w:t>
        </w:r>
        <w:proofErr w:type="spellEnd"/>
        <w:r w:rsidR="009C681A">
          <w:t xml:space="preserve"> 2</w:t>
        </w:r>
        <w:r w:rsidR="009C681A">
          <w:t xml:space="preserve"> </w:t>
        </w:r>
        <w:proofErr w:type="spellStart"/>
        <w:r w:rsidR="009C681A">
          <w:t>StudbooID</w:t>
        </w:r>
        <w:proofErr w:type="spellEnd"/>
        <w:r w:rsidR="009C681A">
          <w:t xml:space="preserve">, </w:t>
        </w:r>
        <w:proofErr w:type="spellStart"/>
        <w:r w:rsidR="009C681A">
          <w:t>PotentialSire</w:t>
        </w:r>
        <w:proofErr w:type="spellEnd"/>
        <w:r w:rsidR="009C681A">
          <w:t xml:space="preserve"> 3</w:t>
        </w:r>
        <w:r w:rsidR="009C681A">
          <w:t xml:space="preserve"> </w:t>
        </w:r>
        <w:proofErr w:type="spellStart"/>
        <w:r w:rsidR="009C681A">
          <w:t>StudbooID</w:t>
        </w:r>
        <w:proofErr w:type="spellEnd"/>
        <w:r w:rsidR="009C681A">
          <w:t xml:space="preserve">, </w:t>
        </w:r>
        <w:proofErr w:type="spellStart"/>
        <w:r w:rsidR="009C681A">
          <w:t>PotentialSire</w:t>
        </w:r>
        <w:proofErr w:type="spellEnd"/>
        <w:r w:rsidR="009C681A">
          <w:t xml:space="preserve"> 4</w:t>
        </w:r>
        <w:r w:rsidR="009C681A">
          <w:t xml:space="preserve"> </w:t>
        </w:r>
        <w:proofErr w:type="spellStart"/>
        <w:r w:rsidR="009C681A">
          <w:t>StudbooID</w:t>
        </w:r>
        <w:commentRangeEnd w:id="191"/>
        <w:proofErr w:type="spellEnd"/>
        <w:r w:rsidR="009C681A">
          <w:rPr>
            <w:rStyle w:val="CommentReference"/>
          </w:rPr>
          <w:commentReference w:id="191"/>
        </w:r>
        <w:r w:rsidR="009C681A">
          <w:t xml:space="preserve">.  </w:t>
        </w:r>
      </w:ins>
      <w:ins w:id="193" w:author="Meghan Martin-Wintle" w:date="2018-10-16T08:43:00Z">
        <w:r w:rsidR="00E87E42" w:rsidRPr="00E87E42">
          <w:t>Provenance</w:t>
        </w:r>
      </w:ins>
      <w:ins w:id="194" w:author="Meghan Martin-Wintle" w:date="2018-10-16T08:44:00Z">
        <w:r w:rsidR="00E87E42">
          <w:t xml:space="preserve"> (Wild/Captive), </w:t>
        </w:r>
      </w:ins>
      <w:proofErr w:type="spellStart"/>
      <w:ins w:id="195" w:author="Meghan Martin-Wintle" w:date="2018-10-16T08:43:00Z">
        <w:r w:rsidR="00E87E42" w:rsidRPr="00E87E42">
          <w:t>Capture_Date</w:t>
        </w:r>
      </w:ins>
      <w:proofErr w:type="spellEnd"/>
      <w:ins w:id="196" w:author="Meghan Martin-Wintle" w:date="2018-10-16T08:45:00Z">
        <w:r w:rsidR="00E87E42">
          <w:t xml:space="preserve"> (only pops up if wild)</w:t>
        </w:r>
      </w:ins>
      <w:ins w:id="197" w:author="Meghan Martin-Wintle" w:date="2018-10-16T08:44:00Z">
        <w:r w:rsidR="00E87E42">
          <w:t xml:space="preserve">, </w:t>
        </w:r>
      </w:ins>
      <w:proofErr w:type="spellStart"/>
      <w:ins w:id="198" w:author="Meghan Martin-Wintle" w:date="2018-10-16T08:43:00Z">
        <w:r w:rsidR="00E87E42" w:rsidRPr="00E87E42">
          <w:t>Birth_Location</w:t>
        </w:r>
      </w:ins>
      <w:proofErr w:type="spellEnd"/>
      <w:ins w:id="199" w:author="Meghan Martin-Wintle" w:date="2018-10-16T08:45:00Z">
        <w:r w:rsidR="00E87E42">
          <w:t xml:space="preserve"> (</w:t>
        </w:r>
        <w:proofErr w:type="spellStart"/>
        <w:r w:rsidR="00E87E42">
          <w:t>Bifengxia</w:t>
        </w:r>
      </w:ins>
      <w:proofErr w:type="spellEnd"/>
      <w:ins w:id="200" w:author="Meghan Martin-Wintle" w:date="2018-10-16T08:47:00Z">
        <w:r w:rsidR="009C681A">
          <w:t>/</w:t>
        </w:r>
        <w:proofErr w:type="spellStart"/>
        <w:r w:rsidR="009C681A">
          <w:t>Yaan</w:t>
        </w:r>
      </w:ins>
      <w:proofErr w:type="spellEnd"/>
      <w:ins w:id="201" w:author="Meghan Martin-Wintle" w:date="2018-10-16T08:45:00Z">
        <w:r w:rsidR="00E87E42">
          <w:t xml:space="preserve">, Wolong, </w:t>
        </w:r>
        <w:proofErr w:type="spellStart"/>
        <w:r w:rsidR="00E87E42">
          <w:t>Gengda</w:t>
        </w:r>
        <w:proofErr w:type="spellEnd"/>
        <w:r w:rsidR="00E87E42">
          <w:t xml:space="preserve">, </w:t>
        </w:r>
        <w:proofErr w:type="spellStart"/>
        <w:r w:rsidR="00E87E42">
          <w:t>Dujiangyan</w:t>
        </w:r>
        <w:proofErr w:type="spellEnd"/>
        <w:r w:rsidR="00E87E42">
          <w:t xml:space="preserve">, </w:t>
        </w:r>
      </w:ins>
      <w:ins w:id="202" w:author="Meghan Martin-Wintle" w:date="2018-10-16T08:46:00Z">
        <w:r w:rsidR="00E87E42">
          <w:t xml:space="preserve">Chongqing, Beijing, </w:t>
        </w:r>
        <w:r w:rsidR="009C681A">
          <w:t>San Diego Zoo, N</w:t>
        </w:r>
      </w:ins>
      <w:ins w:id="203" w:author="Meghan Martin-Wintle" w:date="2018-10-16T08:47:00Z">
        <w:r w:rsidR="009C681A">
          <w:t>Z</w:t>
        </w:r>
      </w:ins>
      <w:ins w:id="204" w:author="Meghan Martin-Wintle" w:date="2018-10-16T08:46:00Z">
        <w:r w:rsidR="009C681A">
          <w:t>P-</w:t>
        </w:r>
        <w:proofErr w:type="gramStart"/>
        <w:r w:rsidR="009C681A">
          <w:t>Washington</w:t>
        </w:r>
      </w:ins>
      <w:ins w:id="205" w:author="Meghan Martin-Wintle" w:date="2018-10-16T08:47:00Z">
        <w:r w:rsidR="009C681A">
          <w:t>,  . . .</w:t>
        </w:r>
        <w:proofErr w:type="gramEnd"/>
        <w:r w:rsidR="009C681A">
          <w:t xml:space="preserve"> any of the studbook locations</w:t>
        </w:r>
      </w:ins>
      <w:ins w:id="206" w:author="Meghan Martin-Wintle" w:date="2018-10-16T08:45:00Z">
        <w:r w:rsidR="00E87E42">
          <w:t>)</w:t>
        </w:r>
      </w:ins>
      <w:ins w:id="207" w:author="Meghan Martin-Wintle" w:date="2018-10-16T08:47:00Z">
        <w:r w:rsidR="009C681A">
          <w:t>,</w:t>
        </w:r>
        <w:r w:rsidR="009C681A" w:rsidRPr="00E87E42">
          <w:t xml:space="preserve"> </w:t>
        </w:r>
      </w:ins>
      <w:proofErr w:type="spellStart"/>
      <w:ins w:id="208" w:author="Meghan Martin-Wintle" w:date="2018-10-16T08:43:00Z">
        <w:r w:rsidR="00E87E42" w:rsidRPr="00E87E42">
          <w:t>DOB</w:t>
        </w:r>
      </w:ins>
      <w:ins w:id="209" w:author="Meghan Martin-Wintle" w:date="2018-10-16T08:52:00Z">
        <w:r w:rsidR="009C681A">
          <w:t>irth</w:t>
        </w:r>
      </w:ins>
      <w:proofErr w:type="spellEnd"/>
      <w:ins w:id="210" w:author="Meghan Martin-Wintle" w:date="2018-10-16T08:48:00Z">
        <w:r w:rsidR="009C681A">
          <w:t xml:space="preserve">,  </w:t>
        </w:r>
      </w:ins>
      <w:ins w:id="211" w:author="Meghan Martin-Wintle" w:date="2018-10-16T08:43:00Z">
        <w:r w:rsidR="00E87E42" w:rsidRPr="00E87E42">
          <w:t>Mother Reared (Y/N)</w:t>
        </w:r>
      </w:ins>
      <w:ins w:id="212" w:author="Meghan Martin-Wintle" w:date="2018-10-16T08:51:00Z">
        <w:r w:rsidR="009C681A">
          <w:t xml:space="preserve">, </w:t>
        </w:r>
      </w:ins>
      <w:ins w:id="213" w:author="Meghan Martin-Wintle" w:date="2018-10-16T08:43:00Z">
        <w:r w:rsidR="00E87E42" w:rsidRPr="00E87E42">
          <w:tab/>
          <w:t>Insemination Type (AI/NM)</w:t>
        </w:r>
      </w:ins>
      <w:ins w:id="214" w:author="Meghan Martin-Wintle" w:date="2018-10-16T08:52:00Z">
        <w:r w:rsidR="009C681A">
          <w:t xml:space="preserve">, </w:t>
        </w:r>
      </w:ins>
      <w:proofErr w:type="spellStart"/>
      <w:ins w:id="215" w:author="Meghan Martin-Wintle" w:date="2018-10-16T08:43:00Z">
        <w:r w:rsidR="00E87E42" w:rsidRPr="00E87E42">
          <w:t>DODeath</w:t>
        </w:r>
      </w:ins>
      <w:proofErr w:type="spellEnd"/>
      <w:ins w:id="216" w:author="Meghan Martin-Wintle" w:date="2018-10-16T08:52:00Z">
        <w:r w:rsidR="009C681A">
          <w:t>,</w:t>
        </w:r>
      </w:ins>
      <w:ins w:id="217" w:author="Meghan Martin-Wintle" w:date="2018-10-16T09:10:00Z">
        <w:r>
          <w:t xml:space="preserve"> </w:t>
        </w:r>
        <w:commentRangeStart w:id="218"/>
        <w:r>
          <w:t>Identifying Characteristics</w:t>
        </w:r>
        <w:commentRangeEnd w:id="218"/>
        <w:r>
          <w:rPr>
            <w:rStyle w:val="CommentReference"/>
          </w:rPr>
          <w:commentReference w:id="218"/>
        </w:r>
      </w:ins>
      <w:ins w:id="219" w:author="Meghan Martin-Wintle" w:date="2018-10-16T08:43:00Z">
        <w:r w:rsidR="00E87E42" w:rsidRPr="00E87E42">
          <w:tab/>
        </w:r>
        <w:commentRangeStart w:id="220"/>
        <w:proofErr w:type="spellStart"/>
        <w:r w:rsidR="00E87E42" w:rsidRPr="00E87E42">
          <w:t>AgeDeath</w:t>
        </w:r>
        <w:proofErr w:type="spellEnd"/>
        <w:r w:rsidR="00E87E42" w:rsidRPr="00E87E42">
          <w:t>(years)</w:t>
        </w:r>
        <w:r w:rsidR="00E87E42" w:rsidRPr="00E87E42">
          <w:tab/>
          <w:t xml:space="preserve"> Survivorship 1 year (Y/N)</w:t>
        </w:r>
      </w:ins>
      <w:ins w:id="221" w:author="Meghan Martin-Wintle" w:date="2018-10-16T08:52:00Z">
        <w:r w:rsidR="009C681A">
          <w:t xml:space="preserve">, </w:t>
        </w:r>
      </w:ins>
      <w:ins w:id="222" w:author="Meghan Martin-Wintle" w:date="2018-10-16T08:43:00Z">
        <w:r w:rsidR="00E87E42" w:rsidRPr="00E87E42">
          <w:t xml:space="preserve"> Survivorship 2 years (Y/N)</w:t>
        </w:r>
      </w:ins>
      <w:ins w:id="223" w:author="Meghan Martin-Wintle" w:date="2018-10-16T08:52:00Z">
        <w:r w:rsidR="009C681A">
          <w:t xml:space="preserve">, </w:t>
        </w:r>
      </w:ins>
      <w:ins w:id="224" w:author="Meghan Martin-Wintle" w:date="2018-10-16T08:43:00Z">
        <w:r w:rsidR="00E87E42" w:rsidRPr="00E87E42">
          <w:t>Survivorship 3 years (Y/N)</w:t>
        </w:r>
        <w:r w:rsidR="00E87E42" w:rsidRPr="00E87E42">
          <w:tab/>
          <w:t>Survivorship Adult (Y/N)</w:t>
        </w:r>
        <w:r w:rsidR="00E87E42" w:rsidRPr="00E87E42">
          <w:tab/>
          <w:t>Breeding Recruitment (Y/N)</w:t>
        </w:r>
        <w:r w:rsidR="00E87E42" w:rsidRPr="00E87E42">
          <w:tab/>
          <w:t xml:space="preserve">Date at First Breeding Recruitment </w:t>
        </w:r>
        <w:r w:rsidR="00E87E42" w:rsidRPr="00E87E42">
          <w:tab/>
          <w:t>Estimated Breeding Date? (Y/N)</w:t>
        </w:r>
        <w:r w:rsidR="00E87E42" w:rsidRPr="00E87E42">
          <w:tab/>
          <w:t>Age at first Breeding Recruitment</w:t>
        </w:r>
        <w:r w:rsidR="00E87E42" w:rsidRPr="00E87E42">
          <w:tab/>
          <w:t>Natural Reproductive Success (Y/N)</w:t>
        </w:r>
        <w:r w:rsidR="00E87E42" w:rsidRPr="00E87E42">
          <w:tab/>
          <w:t>Date at First Natural Reproductive Birth</w:t>
        </w:r>
        <w:r w:rsidR="00E87E42" w:rsidRPr="00E87E42">
          <w:tab/>
          <w:t>Age at First Natural Reproductive Birth</w:t>
        </w:r>
        <w:r w:rsidR="00E87E42" w:rsidRPr="00E87E42">
          <w:tab/>
          <w:t>Parity (Y/N)</w:t>
        </w:r>
        <w:r w:rsidR="00E87E42" w:rsidRPr="00E87E42">
          <w:tab/>
          <w:t xml:space="preserve">Date at First Parity </w:t>
        </w:r>
        <w:r w:rsidR="00E87E42" w:rsidRPr="00E87E42">
          <w:tab/>
          <w:t>Age at first Parity</w:t>
        </w:r>
      </w:ins>
      <w:commentRangeEnd w:id="220"/>
      <w:ins w:id="225" w:author="Meghan Martin-Wintle" w:date="2018-10-16T08:53:00Z">
        <w:r w:rsidR="009C681A">
          <w:rPr>
            <w:rStyle w:val="CommentReference"/>
          </w:rPr>
          <w:commentReference w:id="220"/>
        </w:r>
      </w:ins>
    </w:p>
    <w:p w14:paraId="37E64C88" w14:textId="5B09A420" w:rsidR="00A00A73" w:rsidRDefault="00A00A73" w:rsidP="00A00A73">
      <w:pPr>
        <w:pStyle w:val="ListParagraph"/>
        <w:numPr>
          <w:ilvl w:val="1"/>
          <w:numId w:val="1"/>
        </w:numPr>
      </w:pPr>
      <w:r w:rsidRPr="00B44B50">
        <w:rPr>
          <w:b/>
        </w:rPr>
        <w:t>Collection method</w:t>
      </w:r>
      <w:r>
        <w:t xml:space="preserve"> for each </w:t>
      </w:r>
      <w:r w:rsidR="00B44B50">
        <w:t>use case</w:t>
      </w:r>
    </w:p>
    <w:p w14:paraId="1912CE42" w14:textId="22F87AD7" w:rsidR="00A00A73" w:rsidRDefault="00A00A73" w:rsidP="00A00A73">
      <w:pPr>
        <w:pStyle w:val="ListParagraph"/>
        <w:numPr>
          <w:ilvl w:val="2"/>
          <w:numId w:val="1"/>
        </w:numPr>
      </w:pPr>
      <w:r>
        <w:t xml:space="preserve">Lab Tests – </w:t>
      </w:r>
      <w:r w:rsidR="00B44B50">
        <w:t>standardized form?  Manual input via mobile app?</w:t>
      </w:r>
    </w:p>
    <w:p w14:paraId="13226413" w14:textId="77777777" w:rsidR="00B44B50" w:rsidRDefault="00A00A73" w:rsidP="00A00A73">
      <w:pPr>
        <w:pStyle w:val="ListParagraph"/>
        <w:numPr>
          <w:ilvl w:val="2"/>
          <w:numId w:val="1"/>
        </w:numPr>
      </w:pPr>
      <w:r>
        <w:t xml:space="preserve">Cage Changes – </w:t>
      </w:r>
      <w:r w:rsidR="00B44B50">
        <w:t>standardized form?  Manual input via mobile app?</w:t>
      </w:r>
    </w:p>
    <w:p w14:paraId="13FAE5C2" w14:textId="46B3A003" w:rsidR="00A00A73" w:rsidRDefault="00A00A73" w:rsidP="00A00A73">
      <w:pPr>
        <w:pStyle w:val="ListParagraph"/>
        <w:numPr>
          <w:ilvl w:val="2"/>
          <w:numId w:val="1"/>
        </w:numPr>
      </w:pPr>
      <w:r>
        <w:t xml:space="preserve">Breeding Events – </w:t>
      </w:r>
      <w:r w:rsidR="00B44B50">
        <w:t>standardized form?  Manual input via mobile app?</w:t>
      </w:r>
    </w:p>
    <w:p w14:paraId="1B4D0BF0" w14:textId="211681A4" w:rsidR="00A00A73" w:rsidRDefault="00A00A73" w:rsidP="00A00A73">
      <w:pPr>
        <w:pStyle w:val="ListParagraph"/>
        <w:numPr>
          <w:ilvl w:val="2"/>
          <w:numId w:val="1"/>
        </w:numPr>
      </w:pPr>
      <w:r>
        <w:t xml:space="preserve">Behavioral Data – </w:t>
      </w:r>
      <w:r w:rsidR="00B44B50">
        <w:t>standardized form?  Manual input via mobile app?</w:t>
      </w:r>
    </w:p>
    <w:p w14:paraId="4513BF22" w14:textId="2FEE4398" w:rsidR="00B44B50" w:rsidRDefault="00B44B50" w:rsidP="00B44B50">
      <w:pPr>
        <w:pStyle w:val="ListParagraph"/>
        <w:numPr>
          <w:ilvl w:val="2"/>
          <w:numId w:val="1"/>
        </w:numPr>
      </w:pPr>
      <w:r>
        <w:t>Historical Data – standardized form</w:t>
      </w:r>
    </w:p>
    <w:p w14:paraId="62A3FB34" w14:textId="5DCA454B" w:rsidR="00884F77" w:rsidRDefault="00884F77" w:rsidP="00B44B50">
      <w:pPr>
        <w:pStyle w:val="ListParagraph"/>
        <w:numPr>
          <w:ilvl w:val="2"/>
          <w:numId w:val="1"/>
        </w:numPr>
      </w:pPr>
      <w:r>
        <w:t xml:space="preserve">Studbook Data Entry </w:t>
      </w:r>
      <w:r w:rsidR="004F1B73">
        <w:t>–</w:t>
      </w:r>
      <w:r>
        <w:t xml:space="preserve"> </w:t>
      </w:r>
      <w:r w:rsidR="004F1B73">
        <w:t>standardized form</w:t>
      </w:r>
    </w:p>
    <w:p w14:paraId="6467A009" w14:textId="77777777" w:rsidR="00B44B50" w:rsidRDefault="00B44B50" w:rsidP="00B44B50">
      <w:pPr>
        <w:pStyle w:val="ListParagraph"/>
        <w:ind w:left="2160"/>
      </w:pPr>
    </w:p>
    <w:p w14:paraId="70EF7B89" w14:textId="73F0C005" w:rsidR="00A00A73" w:rsidRPr="00B44B50" w:rsidRDefault="00A00A73" w:rsidP="00A00A73">
      <w:pPr>
        <w:pStyle w:val="ListParagraph"/>
        <w:numPr>
          <w:ilvl w:val="0"/>
          <w:numId w:val="1"/>
        </w:numPr>
        <w:rPr>
          <w:b/>
        </w:rPr>
      </w:pPr>
      <w:r w:rsidRPr="00B44B50">
        <w:rPr>
          <w:b/>
          <w:color w:val="4472C4" w:themeColor="accent1"/>
        </w:rPr>
        <w:t>Outputs</w:t>
      </w:r>
    </w:p>
    <w:p w14:paraId="5F544D24" w14:textId="77777777" w:rsidR="00B44B50" w:rsidRPr="00B44B50" w:rsidRDefault="00B44B50" w:rsidP="00A00A73">
      <w:pPr>
        <w:pStyle w:val="ListParagraph"/>
        <w:numPr>
          <w:ilvl w:val="1"/>
          <w:numId w:val="1"/>
        </w:numPr>
        <w:rPr>
          <w:b/>
        </w:rPr>
      </w:pPr>
      <w:r w:rsidRPr="00B44B50">
        <w:rPr>
          <w:b/>
        </w:rPr>
        <w:t>Database queries</w:t>
      </w:r>
    </w:p>
    <w:p w14:paraId="24C5EDA2" w14:textId="4F1AA6FF" w:rsidR="00B44B50" w:rsidRDefault="00B44B50" w:rsidP="00B44B50">
      <w:pPr>
        <w:pStyle w:val="ListParagraph"/>
        <w:numPr>
          <w:ilvl w:val="2"/>
          <w:numId w:val="1"/>
        </w:numPr>
      </w:pPr>
      <w:r>
        <w:t>Reports made from collected data, for downstream analysis</w:t>
      </w:r>
    </w:p>
    <w:p w14:paraId="38498FBC" w14:textId="6BEE6A7E" w:rsidR="00A00A73" w:rsidRDefault="00B44B50" w:rsidP="00B44B50">
      <w:pPr>
        <w:pStyle w:val="ListParagraph"/>
        <w:numPr>
          <w:ilvl w:val="2"/>
          <w:numId w:val="1"/>
        </w:numPr>
      </w:pPr>
      <w:r>
        <w:t>Simple graphs made from collected data</w:t>
      </w:r>
      <w:r w:rsidR="00A00A73">
        <w:t xml:space="preserve"> </w:t>
      </w:r>
      <w:r w:rsidR="00897AB8">
        <w:br/>
      </w:r>
    </w:p>
    <w:p w14:paraId="34786999" w14:textId="257033D7" w:rsidR="00B44B50" w:rsidRPr="00897AB8" w:rsidRDefault="00B44B50" w:rsidP="00B44B50">
      <w:pPr>
        <w:pStyle w:val="ListParagraph"/>
        <w:numPr>
          <w:ilvl w:val="0"/>
          <w:numId w:val="2"/>
        </w:numPr>
        <w:rPr>
          <w:b/>
        </w:rPr>
      </w:pPr>
      <w:r w:rsidRPr="00897AB8">
        <w:rPr>
          <w:b/>
          <w:color w:val="70AD47" w:themeColor="accent6"/>
        </w:rPr>
        <w:t>Security/Interface</w:t>
      </w:r>
    </w:p>
    <w:p w14:paraId="5C818097" w14:textId="6D5AE8DB" w:rsidR="00B44B50" w:rsidRPr="00897AB8" w:rsidRDefault="00B44B50" w:rsidP="00B44B50">
      <w:pPr>
        <w:pStyle w:val="ListParagraph"/>
        <w:numPr>
          <w:ilvl w:val="1"/>
          <w:numId w:val="2"/>
        </w:numPr>
        <w:rPr>
          <w:b/>
        </w:rPr>
      </w:pPr>
      <w:r w:rsidRPr="00897AB8">
        <w:rPr>
          <w:b/>
        </w:rPr>
        <w:t>Login/authentication</w:t>
      </w:r>
    </w:p>
    <w:p w14:paraId="53A40D66" w14:textId="0BE88367" w:rsidR="00B44B50" w:rsidRDefault="00B44B50" w:rsidP="00B44B50">
      <w:pPr>
        <w:pStyle w:val="ListParagraph"/>
        <w:numPr>
          <w:ilvl w:val="2"/>
          <w:numId w:val="2"/>
        </w:numPr>
      </w:pPr>
      <w:r>
        <w:t>Inputs</w:t>
      </w:r>
    </w:p>
    <w:p w14:paraId="3F93AFCF" w14:textId="0FE4BEB8" w:rsidR="00B44B50" w:rsidRDefault="00B44B50" w:rsidP="00B44B50">
      <w:pPr>
        <w:pStyle w:val="ListParagraph"/>
        <w:numPr>
          <w:ilvl w:val="2"/>
          <w:numId w:val="2"/>
        </w:numPr>
      </w:pPr>
      <w:r>
        <w:lastRenderedPageBreak/>
        <w:t>Outputs</w:t>
      </w:r>
    </w:p>
    <w:p w14:paraId="3A68F65D" w14:textId="31B57B22" w:rsidR="00B44B50" w:rsidRPr="00897AB8" w:rsidRDefault="00B44B50" w:rsidP="00B44B50">
      <w:pPr>
        <w:pStyle w:val="ListParagraph"/>
        <w:numPr>
          <w:ilvl w:val="1"/>
          <w:numId w:val="2"/>
        </w:numPr>
        <w:rPr>
          <w:b/>
        </w:rPr>
      </w:pPr>
      <w:r w:rsidRPr="00897AB8">
        <w:rPr>
          <w:b/>
        </w:rPr>
        <w:t>Secure server</w:t>
      </w:r>
      <w:r w:rsidR="00897AB8">
        <w:rPr>
          <w:b/>
        </w:rPr>
        <w:t xml:space="preserve"> (Production)</w:t>
      </w:r>
    </w:p>
    <w:p w14:paraId="67C02B4B" w14:textId="01ABE078" w:rsidR="00B44B50" w:rsidRDefault="00B44B50" w:rsidP="00B44B50">
      <w:pPr>
        <w:pStyle w:val="ListParagraph"/>
        <w:numPr>
          <w:ilvl w:val="2"/>
          <w:numId w:val="2"/>
        </w:numPr>
      </w:pPr>
      <w:r>
        <w:t xml:space="preserve">PDX Wildlife will need a </w:t>
      </w:r>
      <w:r w:rsidRPr="00897AB8">
        <w:rPr>
          <w:i/>
        </w:rPr>
        <w:t>secure server</w:t>
      </w:r>
      <w:r>
        <w:t xml:space="preserve"> set up for their </w:t>
      </w:r>
      <w:r w:rsidR="00897AB8">
        <w:t>Production data.</w:t>
      </w:r>
    </w:p>
    <w:p w14:paraId="557DFCE6" w14:textId="2B077358" w:rsidR="00B44B50" w:rsidRDefault="00B44B50" w:rsidP="00B44B50">
      <w:pPr>
        <w:pStyle w:val="ListParagraph"/>
        <w:numPr>
          <w:ilvl w:val="2"/>
          <w:numId w:val="2"/>
        </w:numPr>
      </w:pPr>
      <w:r>
        <w:t>PDX Wildlife will need to clarify any encryption/security requirements for data</w:t>
      </w:r>
      <w:r w:rsidR="00897AB8">
        <w:t xml:space="preserve"> stored in Production environment</w:t>
      </w:r>
      <w:r>
        <w:t xml:space="preserve">.  Different vendors/agencies may have different requirements </w:t>
      </w:r>
      <w:r w:rsidR="00897AB8">
        <w:t>– i.e., special password or access requirements, 128-bit encryption, proprietary portals, etc.</w:t>
      </w:r>
    </w:p>
    <w:p w14:paraId="57E0C172" w14:textId="0B91238E" w:rsidR="005D309A" w:rsidRDefault="005D309A" w:rsidP="00B44B50">
      <w:pPr>
        <w:pStyle w:val="ListParagraph"/>
        <w:numPr>
          <w:ilvl w:val="2"/>
          <w:numId w:val="2"/>
        </w:numPr>
      </w:pPr>
      <w:r>
        <w:t>Duplicate data?</w:t>
      </w:r>
      <w:r w:rsidR="00083647">
        <w:t xml:space="preserve">  Is this often an issue?  How is it identified?</w:t>
      </w:r>
    </w:p>
    <w:p w14:paraId="279859DF" w14:textId="3EE93C42" w:rsidR="005D309A" w:rsidRDefault="005D309A" w:rsidP="00B44B50">
      <w:pPr>
        <w:pStyle w:val="ListParagraph"/>
        <w:numPr>
          <w:ilvl w:val="2"/>
          <w:numId w:val="2"/>
        </w:numPr>
      </w:pPr>
      <w:r>
        <w:t>How many different types of users?</w:t>
      </w:r>
    </w:p>
    <w:p w14:paraId="14B97CB5" w14:textId="2ACD0181" w:rsidR="005D309A" w:rsidRDefault="005D309A" w:rsidP="00B44B50">
      <w:pPr>
        <w:pStyle w:val="ListParagraph"/>
        <w:numPr>
          <w:ilvl w:val="2"/>
          <w:numId w:val="2"/>
        </w:numPr>
      </w:pPr>
      <w:r>
        <w:t>Researchers (includes interns), staff (keepers, managers)</w:t>
      </w:r>
    </w:p>
    <w:p w14:paraId="15BF6A10" w14:textId="77777777" w:rsidR="005D309A" w:rsidRDefault="005D309A" w:rsidP="005D309A">
      <w:pPr>
        <w:pStyle w:val="ListParagraph"/>
        <w:ind w:left="2160"/>
      </w:pPr>
    </w:p>
    <w:p w14:paraId="3E7DE26E" w14:textId="77777777" w:rsidR="00A00A73" w:rsidRDefault="00A00A73" w:rsidP="00B44B50"/>
    <w:sectPr w:rsidR="00A00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eghan Martin-Wintle" w:date="2018-10-16T08:43:00Z" w:initials="MM-W">
    <w:p w14:paraId="2148D8E1" w14:textId="610D7211" w:rsidR="00E87E42" w:rsidRDefault="00E87E42">
      <w:pPr>
        <w:pStyle w:val="CommentText"/>
      </w:pPr>
      <w:r>
        <w:rPr>
          <w:rStyle w:val="CommentReference"/>
        </w:rPr>
        <w:annotationRef/>
      </w:r>
      <w:r>
        <w:t>Know this would be hormones but would Artificial insemination go best here too?</w:t>
      </w:r>
    </w:p>
  </w:comment>
  <w:comment w:id="1" w:author="Meghan Martin-Wintle" w:date="2018-10-16T09:20:00Z" w:initials="MM-W">
    <w:p w14:paraId="2B1A8B34" w14:textId="24743144" w:rsidR="002061E7" w:rsidRDefault="002061E7">
      <w:pPr>
        <w:pStyle w:val="CommentText"/>
      </w:pPr>
      <w:r>
        <w:rPr>
          <w:rStyle w:val="CommentReference"/>
        </w:rPr>
        <w:annotationRef/>
      </w:r>
      <w:r>
        <w:t>Have to be manually entered probably</w:t>
      </w:r>
    </w:p>
  </w:comment>
  <w:comment w:id="20" w:author="Meghan Martin-Wintle" w:date="2018-10-16T08:38:00Z" w:initials="MM-W">
    <w:p w14:paraId="494D91B8" w14:textId="774B5D57" w:rsidR="00E87E42" w:rsidRDefault="00E87E42">
      <w:pPr>
        <w:pStyle w:val="CommentText"/>
      </w:pPr>
      <w:r>
        <w:rPr>
          <w:rStyle w:val="CommentReference"/>
        </w:rPr>
        <w:annotationRef/>
      </w:r>
      <w:proofErr w:type="gramStart"/>
      <w:r>
        <w:t>These only pop</w:t>
      </w:r>
      <w:proofErr w:type="gramEnd"/>
      <w:r>
        <w:t xml:space="preserve"> up for Natural Mating</w:t>
      </w:r>
    </w:p>
  </w:comment>
  <w:comment w:id="40" w:author="Meghan Martin-Wintle" w:date="2018-10-16T09:15:00Z" w:initials="MM-W">
    <w:p w14:paraId="7784C7BF" w14:textId="60131F69" w:rsidR="00BB78A8" w:rsidRDefault="00BB78A8">
      <w:pPr>
        <w:pStyle w:val="CommentText"/>
      </w:pPr>
      <w:r>
        <w:rPr>
          <w:rStyle w:val="CommentReference"/>
        </w:rPr>
        <w:annotationRef/>
      </w:r>
      <w:r>
        <w:t>This would be either linked to studbook once birth and new ID occurred or have to be edited retroactively b/c we couldn’t answer this at the breeding event.</w:t>
      </w:r>
    </w:p>
  </w:comment>
  <w:comment w:id="46" w:author="Meghan Martin-Wintle" w:date="2018-10-16T09:09:00Z" w:initials="MM-W">
    <w:p w14:paraId="56FB5AE3" w14:textId="0D5D256E" w:rsidR="008612B6" w:rsidRDefault="008612B6">
      <w:pPr>
        <w:pStyle w:val="CommentText"/>
      </w:pPr>
      <w:r>
        <w:rPr>
          <w:rStyle w:val="CommentReference"/>
        </w:rPr>
        <w:annotationRef/>
      </w:r>
      <w:r>
        <w:t xml:space="preserve">I also have a file of all my observer IDs for the </w:t>
      </w:r>
      <w:r w:rsidR="00BB78A8">
        <w:t>interns</w:t>
      </w:r>
    </w:p>
  </w:comment>
  <w:comment w:id="52" w:author="Meghan Martin-Wintle" w:date="2018-10-16T09:08:00Z" w:initials="MM-W">
    <w:p w14:paraId="1DE0C3EB" w14:textId="0F40BC05" w:rsidR="008612B6" w:rsidRDefault="008612B6">
      <w:pPr>
        <w:pStyle w:val="CommentText"/>
      </w:pPr>
      <w:r>
        <w:rPr>
          <w:rStyle w:val="CommentReference"/>
        </w:rPr>
        <w:annotationRef/>
      </w:r>
      <w:r>
        <w:t>These would pop up for Male-Male but a different list for Personality, Maternal Care, etc. Must be changed retroactively too since sometimes we’d start an experiment but then pandas wouldn’t move or something.</w:t>
      </w:r>
    </w:p>
  </w:comment>
  <w:comment w:id="55" w:author="Meghan Martin-Wintle" w:date="2018-10-16T09:13:00Z" w:initials="MM-W">
    <w:p w14:paraId="7621D542" w14:textId="0B573CCF" w:rsidR="00BB78A8" w:rsidRDefault="00BB78A8">
      <w:pPr>
        <w:pStyle w:val="CommentText"/>
      </w:pPr>
      <w:r>
        <w:rPr>
          <w:rStyle w:val="CommentReference"/>
        </w:rPr>
        <w:annotationRef/>
      </w:r>
      <w:r>
        <w:t>Here’s the environmental data but this does change across the day so it seems like we’d need it in the logs</w:t>
      </w:r>
    </w:p>
  </w:comment>
  <w:comment w:id="106" w:author="Meghan Martin-Wintle" w:date="2018-10-16T09:50:00Z" w:initials="MM-W">
    <w:p w14:paraId="422591FC" w14:textId="7E56E300" w:rsidR="002C28CB" w:rsidRDefault="002C28CB">
      <w:pPr>
        <w:pStyle w:val="CommentText"/>
      </w:pPr>
      <w:r>
        <w:rPr>
          <w:rStyle w:val="CommentReference"/>
        </w:rPr>
        <w:annotationRef/>
      </w:r>
      <w:r>
        <w:t>We have a sheet that’s filled out for each</w:t>
      </w:r>
    </w:p>
  </w:comment>
  <w:comment w:id="184" w:author="Meghan Martin-Wintle" w:date="2018-10-16T08:55:00Z" w:initials="MM-W">
    <w:p w14:paraId="40DEB221" w14:textId="7F7978CA" w:rsidR="009C681A" w:rsidRDefault="009C681A">
      <w:pPr>
        <w:pStyle w:val="CommentText"/>
      </w:pPr>
      <w:r>
        <w:rPr>
          <w:rStyle w:val="CommentReference"/>
        </w:rPr>
        <w:annotationRef/>
      </w:r>
      <w:r>
        <w:t>Can this automatically pull</w:t>
      </w:r>
      <w:r w:rsidR="008612B6">
        <w:t xml:space="preserve"> or %</w:t>
      </w:r>
      <w:proofErr w:type="gramStart"/>
      <w:r w:rsidR="008612B6">
        <w:t>wild</w:t>
      </w:r>
      <w:proofErr w:type="gramEnd"/>
    </w:p>
  </w:comment>
  <w:comment w:id="188" w:author="Meghan Martin-Wintle" w:date="2018-10-16T08:49:00Z" w:initials="MM-W">
    <w:p w14:paraId="02FBBBCF" w14:textId="11441AE5" w:rsidR="009C681A" w:rsidRDefault="009C681A">
      <w:pPr>
        <w:pStyle w:val="CommentText"/>
      </w:pPr>
      <w:r>
        <w:rPr>
          <w:rStyle w:val="CommentReference"/>
        </w:rPr>
        <w:annotationRef/>
      </w:r>
      <w:r>
        <w:t>Pops up if paternity confirmed</w:t>
      </w:r>
    </w:p>
  </w:comment>
  <w:comment w:id="191" w:author="Meghan Martin-Wintle" w:date="2018-10-16T08:50:00Z" w:initials="MM-W">
    <w:p w14:paraId="577722B8" w14:textId="20CBA924" w:rsidR="009C681A" w:rsidRDefault="009C681A">
      <w:pPr>
        <w:pStyle w:val="CommentText"/>
      </w:pPr>
      <w:r>
        <w:rPr>
          <w:rStyle w:val="CommentReference"/>
        </w:rPr>
        <w:annotationRef/>
      </w:r>
      <w:proofErr w:type="gramStart"/>
      <w:r>
        <w:t>These pop</w:t>
      </w:r>
      <w:proofErr w:type="gramEnd"/>
      <w:r>
        <w:t xml:space="preserve"> up if paternity not confirmed</w:t>
      </w:r>
    </w:p>
  </w:comment>
  <w:comment w:id="218" w:author="Meghan Martin-Wintle" w:date="2018-10-16T09:10:00Z" w:initials="MM-W">
    <w:p w14:paraId="454583CE" w14:textId="442821F7" w:rsidR="00BB78A8" w:rsidRDefault="00BB78A8">
      <w:pPr>
        <w:pStyle w:val="CommentText"/>
      </w:pPr>
      <w:r>
        <w:rPr>
          <w:rStyle w:val="CommentReference"/>
        </w:rPr>
        <w:annotationRef/>
      </w:r>
      <w:r>
        <w:t>Notes area? Some bears have a broken vest, white on the foot, pink nose, missing limb from traps in wild, etc. that make them easier to identify)</w:t>
      </w:r>
    </w:p>
  </w:comment>
  <w:comment w:id="220" w:author="Meghan Martin-Wintle" w:date="2018-10-16T08:53:00Z" w:initials="MM-W">
    <w:p w14:paraId="057004A4" w14:textId="1C931616" w:rsidR="009C681A" w:rsidRDefault="009C681A">
      <w:pPr>
        <w:pStyle w:val="CommentText"/>
      </w:pPr>
      <w:r>
        <w:rPr>
          <w:rStyle w:val="CommentReference"/>
        </w:rPr>
        <w:annotationRef/>
      </w:r>
      <w:r>
        <w:t>Ideally these would populate after these life events happened but with the way we envision this I also think we could pull them from the database so don’t need these field in the app?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48D8E1" w15:done="0"/>
  <w15:commentEx w15:paraId="2B1A8B34" w15:done="0"/>
  <w15:commentEx w15:paraId="494D91B8" w15:done="0"/>
  <w15:commentEx w15:paraId="7784C7BF" w15:done="0"/>
  <w15:commentEx w15:paraId="56FB5AE3" w15:done="0"/>
  <w15:commentEx w15:paraId="1DE0C3EB" w15:done="0"/>
  <w15:commentEx w15:paraId="7621D542" w15:done="0"/>
  <w15:commentEx w15:paraId="422591FC" w15:done="0"/>
  <w15:commentEx w15:paraId="40DEB221" w15:done="0"/>
  <w15:commentEx w15:paraId="02FBBBCF" w15:done="0"/>
  <w15:commentEx w15:paraId="577722B8" w15:done="0"/>
  <w15:commentEx w15:paraId="454583CE" w15:done="0"/>
  <w15:commentEx w15:paraId="057004A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48D8E1" w16cid:durableId="1F702321"/>
  <w16cid:commentId w16cid:paraId="2B1A8B34" w16cid:durableId="1F702BC6"/>
  <w16cid:commentId w16cid:paraId="494D91B8" w16cid:durableId="1F702220"/>
  <w16cid:commentId w16cid:paraId="7784C7BF" w16cid:durableId="1F702A9D"/>
  <w16cid:commentId w16cid:paraId="56FB5AE3" w16cid:durableId="1F70294E"/>
  <w16cid:commentId w16cid:paraId="1DE0C3EB" w16cid:durableId="1F7028F2"/>
  <w16cid:commentId w16cid:paraId="7621D542" w16cid:durableId="1F702A35"/>
  <w16cid:commentId w16cid:paraId="422591FC" w16cid:durableId="1F7032DB"/>
  <w16cid:commentId w16cid:paraId="40DEB221" w16cid:durableId="1F7025F6"/>
  <w16cid:commentId w16cid:paraId="02FBBBCF" w16cid:durableId="1F702493"/>
  <w16cid:commentId w16cid:paraId="577722B8" w16cid:durableId="1F7024EF"/>
  <w16cid:commentId w16cid:paraId="454583CE" w16cid:durableId="1F7029A1"/>
  <w16cid:commentId w16cid:paraId="057004A4" w16cid:durableId="1F70258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C72FA"/>
    <w:multiLevelType w:val="hybridMultilevel"/>
    <w:tmpl w:val="5CC4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3479"/>
    <w:multiLevelType w:val="hybridMultilevel"/>
    <w:tmpl w:val="6BB47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73"/>
    <w:rsid w:val="00083647"/>
    <w:rsid w:val="002061E7"/>
    <w:rsid w:val="002C28CB"/>
    <w:rsid w:val="002C7052"/>
    <w:rsid w:val="004B5859"/>
    <w:rsid w:val="004F1B73"/>
    <w:rsid w:val="005D309A"/>
    <w:rsid w:val="00606BBC"/>
    <w:rsid w:val="00684199"/>
    <w:rsid w:val="006C4FF4"/>
    <w:rsid w:val="006E78D6"/>
    <w:rsid w:val="008612B6"/>
    <w:rsid w:val="008762D3"/>
    <w:rsid w:val="00884F77"/>
    <w:rsid w:val="00897AB8"/>
    <w:rsid w:val="008D2DD0"/>
    <w:rsid w:val="009C681A"/>
    <w:rsid w:val="00A00A73"/>
    <w:rsid w:val="00B44B50"/>
    <w:rsid w:val="00BB78A8"/>
    <w:rsid w:val="00E8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BD058"/>
  <w15:chartTrackingRefBased/>
  <w15:docId w15:val="{D09C9277-B429-4DA1-B3A0-CF0A42A5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7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87E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E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E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E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E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E4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E4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8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Sochacki</dc:creator>
  <cp:keywords/>
  <dc:description/>
  <cp:lastModifiedBy>Meghan Martin-Wintle</cp:lastModifiedBy>
  <cp:revision>5</cp:revision>
  <dcterms:created xsi:type="dcterms:W3CDTF">2018-09-25T20:34:00Z</dcterms:created>
  <dcterms:modified xsi:type="dcterms:W3CDTF">2018-10-16T16:50:00Z</dcterms:modified>
</cp:coreProperties>
</file>